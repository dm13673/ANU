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3DC0" w:rsidRPr="003425A1" w:rsidRDefault="00384FA0">
      <w:pPr>
        <w:pStyle w:val="Heading1"/>
        <w:spacing w:before="0" w:after="0"/>
        <w:rPr>
          <w:rFonts w:ascii="Arial" w:hAnsi="Arial" w:cs="Arial"/>
          <w:b/>
          <w:sz w:val="28"/>
          <w:szCs w:val="28"/>
        </w:rPr>
      </w:pPr>
      <w:r w:rsidRPr="003425A1">
        <w:rPr>
          <w:rFonts w:ascii="Arial" w:hAnsi="Arial" w:cs="Arial"/>
          <w:b/>
          <w:sz w:val="28"/>
          <w:szCs w:val="28"/>
        </w:rPr>
        <w:t xml:space="preserve">ABOUT MORTALITY DATA FOR AUSTRALIA </w:t>
      </w:r>
    </w:p>
    <w:p w:rsidR="00384FA0" w:rsidRPr="003425A1" w:rsidRDefault="00253C13" w:rsidP="003425A1">
      <w:pPr>
        <w:tabs>
          <w:tab w:val="right" w:pos="9360"/>
        </w:tabs>
        <w:rPr>
          <w:rFonts w:ascii="Arial" w:hAnsi="Arial" w:cs="Arial"/>
          <w:sz w:val="24"/>
        </w:rPr>
      </w:pPr>
      <w:r w:rsidRPr="003425A1">
        <w:rPr>
          <w:rFonts w:ascii="Arial" w:hAnsi="Arial" w:cs="Arial"/>
          <w:sz w:val="24"/>
        </w:rPr>
        <w:t xml:space="preserve">by Mila </w:t>
      </w:r>
      <w:proofErr w:type="spellStart"/>
      <w:r w:rsidRPr="003425A1">
        <w:rPr>
          <w:rFonts w:ascii="Arial" w:hAnsi="Arial" w:cs="Arial"/>
          <w:sz w:val="24"/>
        </w:rPr>
        <w:t>Andreeva</w:t>
      </w:r>
      <w:proofErr w:type="spellEnd"/>
      <w:r w:rsidRPr="003425A1">
        <w:rPr>
          <w:rFonts w:ascii="Arial" w:hAnsi="Arial" w:cs="Arial"/>
          <w:sz w:val="24"/>
        </w:rPr>
        <w:t xml:space="preserve">, </w:t>
      </w:r>
    </w:p>
    <w:p w:rsidR="00DA3DC0" w:rsidRPr="003425A1" w:rsidRDefault="000F7D6F">
      <w:pPr>
        <w:tabs>
          <w:tab w:val="right" w:pos="9360"/>
        </w:tabs>
        <w:jc w:val="center"/>
        <w:rPr>
          <w:rFonts w:ascii="Arial" w:hAnsi="Arial" w:cs="Arial"/>
        </w:rPr>
      </w:pPr>
      <w:r w:rsidRPr="003425A1">
        <w:rPr>
          <w:rFonts w:ascii="Arial" w:hAnsi="Arial" w:cs="Arial"/>
          <w:sz w:val="24"/>
        </w:rPr>
        <w:t>R</w:t>
      </w:r>
      <w:r w:rsidR="00253C13" w:rsidRPr="003425A1">
        <w:rPr>
          <w:rFonts w:ascii="Arial" w:hAnsi="Arial" w:cs="Arial"/>
          <w:sz w:val="24"/>
        </w:rPr>
        <w:t xml:space="preserve">evised </w:t>
      </w:r>
      <w:r w:rsidRPr="003425A1">
        <w:rPr>
          <w:rFonts w:ascii="Arial" w:hAnsi="Arial" w:cs="Arial"/>
          <w:sz w:val="24"/>
        </w:rPr>
        <w:t>by Gabriel Borges</w:t>
      </w:r>
      <w:r w:rsidR="00CB5215">
        <w:rPr>
          <w:rFonts w:ascii="Arial" w:hAnsi="Arial" w:cs="Arial"/>
          <w:sz w:val="24"/>
        </w:rPr>
        <w:t>,</w:t>
      </w:r>
      <w:r w:rsidRPr="003425A1">
        <w:rPr>
          <w:rFonts w:ascii="Arial" w:hAnsi="Arial" w:cs="Arial"/>
          <w:sz w:val="24"/>
        </w:rPr>
        <w:t xml:space="preserve"> Timothy </w:t>
      </w:r>
      <w:proofErr w:type="spellStart"/>
      <w:r w:rsidRPr="003425A1">
        <w:rPr>
          <w:rFonts w:ascii="Arial" w:hAnsi="Arial" w:cs="Arial"/>
          <w:sz w:val="24"/>
        </w:rPr>
        <w:t>Riffe</w:t>
      </w:r>
      <w:proofErr w:type="spellEnd"/>
      <w:r w:rsidR="00CB5215">
        <w:rPr>
          <w:rFonts w:ascii="Arial" w:hAnsi="Arial" w:cs="Arial"/>
          <w:sz w:val="24"/>
        </w:rPr>
        <w:t xml:space="preserve"> and </w:t>
      </w:r>
      <w:proofErr w:type="spellStart"/>
      <w:r w:rsidR="00CB5215">
        <w:rPr>
          <w:rFonts w:ascii="Arial" w:hAnsi="Arial" w:cs="Arial"/>
          <w:sz w:val="24"/>
        </w:rPr>
        <w:t>Magali</w:t>
      </w:r>
      <w:proofErr w:type="spellEnd"/>
      <w:r w:rsidR="00CB5215">
        <w:rPr>
          <w:rFonts w:ascii="Arial" w:hAnsi="Arial" w:cs="Arial"/>
          <w:sz w:val="24"/>
        </w:rPr>
        <w:t xml:space="preserve"> </w:t>
      </w:r>
      <w:proofErr w:type="spellStart"/>
      <w:r w:rsidR="00CB5215">
        <w:rPr>
          <w:rFonts w:ascii="Arial" w:hAnsi="Arial" w:cs="Arial"/>
          <w:sz w:val="24"/>
        </w:rPr>
        <w:t>Barbieri</w:t>
      </w:r>
      <w:proofErr w:type="spellEnd"/>
      <w:r w:rsidR="00253C13" w:rsidRPr="003425A1">
        <w:rPr>
          <w:rFonts w:ascii="Arial" w:hAnsi="Arial" w:cs="Arial"/>
        </w:rPr>
        <w:tab/>
      </w:r>
    </w:p>
    <w:p w:rsidR="00DA3DC0" w:rsidRPr="003425A1" w:rsidRDefault="00DA3DC0">
      <w:pPr>
        <w:tabs>
          <w:tab w:val="right" w:pos="9360"/>
        </w:tabs>
        <w:jc w:val="center"/>
        <w:rPr>
          <w:rFonts w:ascii="Arial" w:hAnsi="Arial" w:cs="Arial"/>
        </w:rPr>
      </w:pPr>
    </w:p>
    <w:p w:rsidR="00DA3DC0" w:rsidRPr="003425A1" w:rsidRDefault="00253C13">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 xml:space="preserve">General </w:t>
      </w:r>
    </w:p>
    <w:p w:rsidR="00DA3DC0" w:rsidRPr="003425A1" w:rsidRDefault="00253C13">
      <w:pPr>
        <w:spacing w:line="360" w:lineRule="auto"/>
        <w:jc w:val="both"/>
        <w:rPr>
          <w:rFonts w:ascii="Arial" w:hAnsi="Arial" w:cs="Arial"/>
          <w:sz w:val="24"/>
        </w:rPr>
      </w:pPr>
      <w:r w:rsidRPr="003425A1">
        <w:rPr>
          <w:rFonts w:ascii="Arial" w:hAnsi="Arial" w:cs="Arial"/>
          <w:sz w:val="24"/>
        </w:rPr>
        <w:tab/>
        <w:t>Early population statistics for Australia stem from custom population enumerations known as musters.  The musters served specific administrative purposes and targeted particular groups of populations, such as convicts.  They were held irregularly over the first 40 years of settlement with a total count of musters that was no more than 30.  People were not legally required to participate.  As a result</w:t>
      </w:r>
      <w:r w:rsidR="00D9205C">
        <w:rPr>
          <w:rFonts w:ascii="Arial" w:hAnsi="Arial" w:cs="Arial"/>
          <w:sz w:val="24"/>
        </w:rPr>
        <w:t>,</w:t>
      </w:r>
      <w:r w:rsidRPr="003425A1">
        <w:rPr>
          <w:rFonts w:ascii="Arial" w:hAnsi="Arial" w:cs="Arial"/>
          <w:sz w:val="24"/>
        </w:rPr>
        <w:t xml:space="preserve"> such enumerations suffer from a great undercount (</w:t>
      </w:r>
      <w:proofErr w:type="spellStart"/>
      <w:r w:rsidRPr="003425A1">
        <w:rPr>
          <w:rFonts w:ascii="Arial" w:hAnsi="Arial" w:cs="Arial"/>
          <w:sz w:val="24"/>
        </w:rPr>
        <w:t>Camm</w:t>
      </w:r>
      <w:proofErr w:type="spellEnd"/>
      <w:r w:rsidRPr="003425A1">
        <w:rPr>
          <w:rFonts w:ascii="Arial" w:hAnsi="Arial" w:cs="Arial"/>
          <w:sz w:val="24"/>
        </w:rPr>
        <w:t>, 1984).</w:t>
      </w:r>
    </w:p>
    <w:p w:rsidR="000F7D6F" w:rsidRPr="003425A1" w:rsidRDefault="00253C13" w:rsidP="003425A1">
      <w:pPr>
        <w:spacing w:line="360" w:lineRule="auto"/>
        <w:jc w:val="both"/>
        <w:rPr>
          <w:rFonts w:ascii="Arial" w:hAnsi="Arial" w:cs="Arial"/>
          <w:sz w:val="24"/>
        </w:rPr>
      </w:pPr>
      <w:r w:rsidRPr="003425A1">
        <w:rPr>
          <w:rFonts w:ascii="Arial" w:hAnsi="Arial" w:cs="Arial"/>
          <w:sz w:val="24"/>
        </w:rPr>
        <w:tab/>
        <w:t xml:space="preserve">Population statistics for Australia in the period covered by the HMD derive mainly from national censuses. The first modern census was conducted in 1828, but this only covered New South Wales and parts of Tasmania and Queensland.  Since that time censuses were held more or less regularly every 5 or 10 years in the different colonies.  Starting in 1911, following the establishment of the Federation of Colonies on 1 January 1901, censuses were conducted regularly by the successive governments of the Commonwealth of Australia.  A list of Australian censuses is provided in Appendix Table </w:t>
      </w:r>
      <w:r w:rsidR="00741F90">
        <w:rPr>
          <w:rFonts w:ascii="Arial" w:hAnsi="Arial" w:cs="Arial"/>
          <w:sz w:val="24"/>
        </w:rPr>
        <w:t>I</w:t>
      </w:r>
      <w:r w:rsidRPr="003425A1">
        <w:rPr>
          <w:rFonts w:ascii="Arial" w:hAnsi="Arial" w:cs="Arial"/>
          <w:sz w:val="24"/>
        </w:rPr>
        <w:t>.</w:t>
      </w:r>
    </w:p>
    <w:p w:rsidR="00DA3DC0" w:rsidRPr="003425A1" w:rsidRDefault="00253C13" w:rsidP="003425A1">
      <w:pPr>
        <w:spacing w:line="360" w:lineRule="auto"/>
        <w:ind w:firstLine="720"/>
        <w:jc w:val="both"/>
        <w:rPr>
          <w:rFonts w:ascii="Arial" w:hAnsi="Arial" w:cs="Arial"/>
          <w:sz w:val="24"/>
        </w:rPr>
      </w:pPr>
      <w:r w:rsidRPr="003425A1">
        <w:rPr>
          <w:rFonts w:ascii="Arial" w:hAnsi="Arial" w:cs="Arial"/>
          <w:sz w:val="24"/>
        </w:rPr>
        <w:t>The first records of vital statistics are available from parish registers, established after colonization began in 1788.  Official registration was first established in Tasmania in the year 1838 followed by Western Australia, South Australia, Victoria and New South Wales including Queensland in the years 1841, 1842, 1853, and 1856, respectively (Young, 1975). Before 1906, data on deaths are available from the annual State vital statistical reports; from 1907 to 1963, they are from the statistical reports of the Australian Bureau of Statistics (ABS) and its predecessor (Commonwealth Bureau of Census and Statistics 1905–1974).</w:t>
      </w:r>
      <w:r w:rsidR="00995E8F">
        <w:rPr>
          <w:rFonts w:ascii="Arial" w:hAnsi="Arial" w:cs="Arial"/>
          <w:sz w:val="24"/>
        </w:rPr>
        <w:t xml:space="preserve"> However, population estimates have been available for every calendar year starting in 1921 only, which explains why the HMD series starts </w:t>
      </w:r>
      <w:r w:rsidR="00995E8F">
        <w:rPr>
          <w:rFonts w:ascii="Arial" w:hAnsi="Arial" w:cs="Arial"/>
          <w:sz w:val="24"/>
        </w:rPr>
        <w:lastRenderedPageBreak/>
        <w:t>then.</w:t>
      </w:r>
      <w:r w:rsidRPr="003425A1">
        <w:rPr>
          <w:rFonts w:ascii="Arial" w:hAnsi="Arial" w:cs="Arial"/>
          <w:sz w:val="24"/>
        </w:rPr>
        <w:t xml:space="preserve"> The ABS now maintains an individual record database of deaths starting in 1964.</w:t>
      </w:r>
    </w:p>
    <w:p w:rsidR="00DA3DC0" w:rsidRPr="003425A1" w:rsidRDefault="000F7D6F" w:rsidP="003425A1">
      <w:pPr>
        <w:pStyle w:val="Heading2"/>
        <w:numPr>
          <w:ilvl w:val="2"/>
          <w:numId w:val="1"/>
        </w:numPr>
        <w:rPr>
          <w:rFonts w:ascii="Arial" w:hAnsi="Arial" w:cs="Arial"/>
          <w:b/>
          <w:bCs/>
          <w:i/>
          <w:iCs/>
          <w:caps/>
          <w:sz w:val="24"/>
          <w:szCs w:val="24"/>
          <w:lang w:eastAsia="zh-CN"/>
        </w:rPr>
      </w:pPr>
      <w:r w:rsidRPr="003425A1">
        <w:rPr>
          <w:rFonts w:ascii="Arial" w:hAnsi="Arial" w:cs="Arial"/>
          <w:b/>
          <w:bCs/>
          <w:i/>
          <w:iCs/>
          <w:sz w:val="24"/>
          <w:szCs w:val="24"/>
          <w:lang w:eastAsia="zh-CN"/>
        </w:rPr>
        <w:t>Source of Data</w:t>
      </w:r>
    </w:p>
    <w:p w:rsidR="00DA3DC0" w:rsidRPr="003425A1" w:rsidRDefault="00253C13">
      <w:pPr>
        <w:widowControl w:val="0"/>
        <w:spacing w:line="360" w:lineRule="auto"/>
        <w:jc w:val="both"/>
        <w:rPr>
          <w:rFonts w:ascii="Arial" w:hAnsi="Arial" w:cs="Arial"/>
          <w:sz w:val="24"/>
        </w:rPr>
      </w:pPr>
      <w:r w:rsidRPr="003425A1">
        <w:rPr>
          <w:rFonts w:ascii="Arial" w:hAnsi="Arial" w:cs="Arial"/>
          <w:sz w:val="24"/>
        </w:rPr>
        <w:tab/>
        <w:t>Population data used in the HMD for the years 1921 to 201</w:t>
      </w:r>
      <w:r w:rsidR="00CB5215">
        <w:rPr>
          <w:rFonts w:ascii="Arial" w:hAnsi="Arial" w:cs="Arial"/>
          <w:sz w:val="24"/>
        </w:rPr>
        <w:t>8</w:t>
      </w:r>
      <w:r w:rsidRPr="003425A1">
        <w:rPr>
          <w:rFonts w:ascii="Arial" w:hAnsi="Arial" w:cs="Arial"/>
          <w:sz w:val="24"/>
        </w:rPr>
        <w:t xml:space="preserve"> originate from Australian official estimates produced by the ABS using </w:t>
      </w:r>
      <w:proofErr w:type="spellStart"/>
      <w:r w:rsidRPr="003425A1">
        <w:rPr>
          <w:rFonts w:ascii="Arial" w:hAnsi="Arial" w:cs="Arial"/>
          <w:sz w:val="24"/>
        </w:rPr>
        <w:t>intercensal</w:t>
      </w:r>
      <w:proofErr w:type="spellEnd"/>
      <w:r w:rsidR="00CB5215">
        <w:rPr>
          <w:rFonts w:ascii="Arial" w:hAnsi="Arial" w:cs="Arial"/>
          <w:sz w:val="24"/>
        </w:rPr>
        <w:t xml:space="preserve"> and post-</w:t>
      </w:r>
      <w:proofErr w:type="spellStart"/>
      <w:r w:rsidR="00CB5215">
        <w:rPr>
          <w:rFonts w:ascii="Arial" w:hAnsi="Arial" w:cs="Arial"/>
          <w:sz w:val="24"/>
        </w:rPr>
        <w:t>censal</w:t>
      </w:r>
      <w:proofErr w:type="spellEnd"/>
      <w:r w:rsidRPr="003425A1">
        <w:rPr>
          <w:rFonts w:ascii="Arial" w:hAnsi="Arial" w:cs="Arial"/>
          <w:sz w:val="24"/>
        </w:rPr>
        <w:t xml:space="preserve"> methods. These data have either been purchased from the ABS or downloaded freely from the ABS website. Population data for years 1921-1970 were purchased from the ABS.  The data are compilations from various statistical publications on population estimates.  Population data for years 1971-201</w:t>
      </w:r>
      <w:r w:rsidR="00CB5215">
        <w:rPr>
          <w:rFonts w:ascii="Arial" w:hAnsi="Arial" w:cs="Arial"/>
          <w:sz w:val="24"/>
        </w:rPr>
        <w:t>8</w:t>
      </w:r>
      <w:r w:rsidRPr="003425A1">
        <w:rPr>
          <w:rFonts w:ascii="Arial" w:hAnsi="Arial" w:cs="Arial"/>
          <w:sz w:val="24"/>
        </w:rPr>
        <w:t xml:space="preserve"> are official mid-year estimates from the ABS. Whenever </w:t>
      </w:r>
      <w:proofErr w:type="gramStart"/>
      <w:r w:rsidRPr="003425A1">
        <w:rPr>
          <w:rFonts w:ascii="Arial" w:hAnsi="Arial" w:cs="Arial"/>
          <w:sz w:val="24"/>
        </w:rPr>
        <w:t>possible,</w:t>
      </w:r>
      <w:proofErr w:type="gramEnd"/>
      <w:r w:rsidRPr="003425A1">
        <w:rPr>
          <w:rFonts w:ascii="Arial" w:hAnsi="Arial" w:cs="Arial"/>
          <w:sz w:val="24"/>
        </w:rPr>
        <w:t xml:space="preserve"> the latest population estimates are included.</w:t>
      </w:r>
    </w:p>
    <w:p w:rsidR="00CA7A81" w:rsidRDefault="00253C13">
      <w:pPr>
        <w:widowControl w:val="0"/>
        <w:spacing w:line="360" w:lineRule="auto"/>
        <w:jc w:val="both"/>
        <w:rPr>
          <w:rFonts w:ascii="Arial" w:hAnsi="Arial" w:cs="Arial"/>
          <w:sz w:val="24"/>
        </w:rPr>
      </w:pPr>
      <w:r w:rsidRPr="003425A1">
        <w:rPr>
          <w:rFonts w:ascii="Arial" w:hAnsi="Arial" w:cs="Arial"/>
          <w:sz w:val="24"/>
        </w:rPr>
        <w:tab/>
        <w:t>Data on deaths for years 1921 to 1963 have been compiled by the HMD from annual official statistics reports. Special tabulations of death counts have been purchased from the ABS</w:t>
      </w:r>
      <w:r w:rsidR="00CA7A81">
        <w:rPr>
          <w:rFonts w:ascii="Arial" w:hAnsi="Arial" w:cs="Arial"/>
          <w:sz w:val="24"/>
        </w:rPr>
        <w:t xml:space="preserve"> </w:t>
      </w:r>
      <w:r w:rsidR="00741F90" w:rsidRPr="003425A1">
        <w:rPr>
          <w:rFonts w:ascii="Arial" w:hAnsi="Arial" w:cs="Arial"/>
          <w:sz w:val="24"/>
        </w:rPr>
        <w:t>for years 1964 until 201</w:t>
      </w:r>
      <w:r w:rsidR="00CB5215">
        <w:rPr>
          <w:rFonts w:ascii="Arial" w:hAnsi="Arial" w:cs="Arial"/>
          <w:sz w:val="24"/>
        </w:rPr>
        <w:t>7</w:t>
      </w:r>
      <w:r w:rsidR="00CA7A81">
        <w:rPr>
          <w:rFonts w:ascii="Arial" w:hAnsi="Arial" w:cs="Arial"/>
          <w:sz w:val="24"/>
        </w:rPr>
        <w:t>.</w:t>
      </w:r>
      <w:r w:rsidR="00423540">
        <w:rPr>
          <w:rFonts w:ascii="Arial" w:hAnsi="Arial" w:cs="Arial"/>
          <w:sz w:val="24"/>
        </w:rPr>
        <w:t xml:space="preserve"> However, due to significant delayed registration, the deaths tabulated for 2017 are very preliminary and we have decided to carry out the update up to 2016 and wait for the publication of final death counts for 2017 from ABS before including this additional year.</w:t>
      </w:r>
    </w:p>
    <w:p w:rsidR="00E05A79" w:rsidRDefault="00253C13">
      <w:pPr>
        <w:widowControl w:val="0"/>
        <w:spacing w:line="360" w:lineRule="auto"/>
        <w:ind w:firstLine="720"/>
        <w:jc w:val="both"/>
        <w:rPr>
          <w:rFonts w:ascii="Arial" w:hAnsi="Arial" w:cs="Arial"/>
          <w:sz w:val="24"/>
        </w:rPr>
      </w:pPr>
      <w:r w:rsidRPr="003425A1">
        <w:rPr>
          <w:rFonts w:ascii="Arial" w:hAnsi="Arial" w:cs="Arial"/>
          <w:sz w:val="24"/>
        </w:rPr>
        <w:t xml:space="preserve">Annual birth counts by sex have </w:t>
      </w:r>
      <w:r w:rsidR="00741F90">
        <w:rPr>
          <w:rFonts w:ascii="Arial" w:hAnsi="Arial" w:cs="Arial"/>
          <w:sz w:val="24"/>
        </w:rPr>
        <w:t xml:space="preserve">also </w:t>
      </w:r>
      <w:r w:rsidRPr="003425A1">
        <w:rPr>
          <w:rFonts w:ascii="Arial" w:hAnsi="Arial" w:cs="Arial"/>
          <w:sz w:val="24"/>
        </w:rPr>
        <w:t>been downloaded from the ABS website. Total birth counts by month have been compiled from annual statistical reports for years 1962-1974</w:t>
      </w:r>
      <w:r w:rsidR="00CB5215">
        <w:rPr>
          <w:rFonts w:ascii="Arial" w:hAnsi="Arial" w:cs="Arial"/>
          <w:sz w:val="24"/>
        </w:rPr>
        <w:t xml:space="preserve"> and purchased from the ABS for years 1975-2017.</w:t>
      </w:r>
    </w:p>
    <w:p w:rsidR="00DA3DC0" w:rsidRPr="003425A1" w:rsidRDefault="00253C13">
      <w:pPr>
        <w:widowControl w:val="0"/>
        <w:spacing w:line="360" w:lineRule="auto"/>
        <w:ind w:firstLine="720"/>
        <w:jc w:val="both"/>
        <w:rPr>
          <w:rFonts w:ascii="Arial" w:hAnsi="Arial" w:cs="Arial"/>
          <w:sz w:val="24"/>
        </w:rPr>
      </w:pPr>
      <w:r w:rsidRPr="003425A1">
        <w:rPr>
          <w:rFonts w:ascii="Arial" w:hAnsi="Arial" w:cs="Arial"/>
          <w:sz w:val="24"/>
        </w:rPr>
        <w:t xml:space="preserve">Additional information about the data sources is included in Appendix </w:t>
      </w:r>
      <w:r w:rsidR="00741F90">
        <w:rPr>
          <w:rFonts w:ascii="Arial" w:hAnsi="Arial" w:cs="Arial"/>
          <w:sz w:val="24"/>
        </w:rPr>
        <w:t>II</w:t>
      </w:r>
      <w:r w:rsidRPr="003425A1">
        <w:rPr>
          <w:rFonts w:ascii="Arial" w:hAnsi="Arial" w:cs="Arial"/>
          <w:sz w:val="24"/>
        </w:rPr>
        <w:t xml:space="preserve">. Complete information for each data value in the database is provided in the reference and note files, available in the input database. </w:t>
      </w:r>
    </w:p>
    <w:p w:rsidR="00DA3DC0" w:rsidRPr="003425A1" w:rsidRDefault="00DA3DC0">
      <w:pPr>
        <w:widowControl w:val="0"/>
        <w:spacing w:line="360" w:lineRule="auto"/>
        <w:rPr>
          <w:rFonts w:ascii="Arial" w:hAnsi="Arial" w:cs="Arial"/>
          <w:sz w:val="24"/>
        </w:rPr>
      </w:pPr>
    </w:p>
    <w:p w:rsidR="00DA3DC0" w:rsidRPr="003425A1" w:rsidRDefault="00253C13" w:rsidP="003425A1">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Territorial Coverage</w:t>
      </w:r>
    </w:p>
    <w:p w:rsidR="00DA3DC0" w:rsidRPr="003425A1" w:rsidRDefault="00253C13" w:rsidP="003425A1">
      <w:pPr>
        <w:widowControl w:val="0"/>
        <w:spacing w:line="360" w:lineRule="auto"/>
        <w:jc w:val="both"/>
        <w:rPr>
          <w:rFonts w:ascii="Arial" w:hAnsi="Arial" w:cs="Arial"/>
          <w:sz w:val="24"/>
        </w:rPr>
      </w:pPr>
      <w:r w:rsidRPr="003425A1">
        <w:rPr>
          <w:rFonts w:ascii="Arial" w:hAnsi="Arial" w:cs="Arial"/>
        </w:rPr>
        <w:tab/>
      </w:r>
      <w:r w:rsidRPr="003425A1">
        <w:rPr>
          <w:rFonts w:ascii="Arial" w:hAnsi="Arial" w:cs="Arial"/>
          <w:sz w:val="24"/>
        </w:rPr>
        <w:t>There ha</w:t>
      </w:r>
      <w:r w:rsidR="00741F90">
        <w:rPr>
          <w:rFonts w:ascii="Arial" w:hAnsi="Arial" w:cs="Arial"/>
          <w:sz w:val="24"/>
        </w:rPr>
        <w:t>s</w:t>
      </w:r>
      <w:r w:rsidRPr="003425A1">
        <w:rPr>
          <w:rFonts w:ascii="Arial" w:hAnsi="Arial" w:cs="Arial"/>
          <w:sz w:val="24"/>
        </w:rPr>
        <w:t xml:space="preserve"> been no significant change in territorial coverage of Australian statistics in the period currently covered by the HMD series.  The estimated resident population of Australia includes the population of “Other Territories” </w:t>
      </w:r>
      <w:r w:rsidRPr="003425A1">
        <w:rPr>
          <w:rFonts w:ascii="Arial" w:hAnsi="Arial" w:cs="Arial"/>
          <w:sz w:val="24"/>
        </w:rPr>
        <w:lastRenderedPageBreak/>
        <w:t>since June 1994, but it is not treated as a territorial change in this database.  On December 31st of 2003 the population of Australia was estimated a</w:t>
      </w:r>
      <w:r w:rsidR="00995E8F">
        <w:rPr>
          <w:rFonts w:ascii="Arial" w:hAnsi="Arial" w:cs="Arial"/>
          <w:sz w:val="24"/>
        </w:rPr>
        <w:t>t</w:t>
      </w:r>
      <w:r w:rsidRPr="003425A1">
        <w:rPr>
          <w:rFonts w:ascii="Arial" w:hAnsi="Arial" w:cs="Arial"/>
          <w:sz w:val="24"/>
        </w:rPr>
        <w:t xml:space="preserve"> 20,008,677 and the population of the “Other Territories” a</w:t>
      </w:r>
      <w:r w:rsidR="00995E8F">
        <w:rPr>
          <w:rFonts w:ascii="Arial" w:hAnsi="Arial" w:cs="Arial"/>
          <w:sz w:val="24"/>
        </w:rPr>
        <w:t>t</w:t>
      </w:r>
      <w:r w:rsidRPr="003425A1">
        <w:rPr>
          <w:rFonts w:ascii="Arial" w:hAnsi="Arial" w:cs="Arial"/>
          <w:sz w:val="24"/>
        </w:rPr>
        <w:t xml:space="preserve"> 2,646</w:t>
      </w:r>
      <w:r w:rsidR="00995E8F">
        <w:rPr>
          <w:rFonts w:ascii="Arial" w:hAnsi="Arial" w:cs="Arial"/>
          <w:sz w:val="24"/>
        </w:rPr>
        <w:t>,</w:t>
      </w:r>
      <w:r w:rsidRPr="003425A1">
        <w:rPr>
          <w:rFonts w:ascii="Arial" w:hAnsi="Arial" w:cs="Arial"/>
          <w:sz w:val="24"/>
        </w:rPr>
        <w:t xml:space="preserve"> or 0.013% of the total. </w:t>
      </w:r>
    </w:p>
    <w:p w:rsidR="00DA3DC0" w:rsidRPr="003425A1" w:rsidRDefault="00253C13" w:rsidP="003425A1">
      <w:pPr>
        <w:widowControl w:val="0"/>
        <w:spacing w:line="360" w:lineRule="auto"/>
        <w:jc w:val="both"/>
        <w:rPr>
          <w:rFonts w:ascii="Arial" w:hAnsi="Arial" w:cs="Arial"/>
          <w:sz w:val="24"/>
        </w:rPr>
      </w:pPr>
      <w:r w:rsidRPr="003425A1">
        <w:rPr>
          <w:rFonts w:ascii="Arial" w:hAnsi="Arial" w:cs="Arial"/>
          <w:sz w:val="24"/>
        </w:rPr>
        <w:tab/>
        <w:t xml:space="preserve">Until 1967, the indigenous population was excluded from federal censuses and population estimates as stipulated in section 127 of the Constitution.  ‘Aboriginal natives’ were defined as individuals with more than 50% Aboriginal ‘blood’.  The Constitution Alteration (Aboriginals) Act </w:t>
      </w:r>
      <w:r w:rsidR="00995E8F">
        <w:rPr>
          <w:rFonts w:ascii="Arial" w:hAnsi="Arial" w:cs="Arial"/>
          <w:sz w:val="24"/>
        </w:rPr>
        <w:t xml:space="preserve">of </w:t>
      </w:r>
      <w:r w:rsidRPr="003425A1">
        <w:rPr>
          <w:rFonts w:ascii="Arial" w:hAnsi="Arial" w:cs="Arial"/>
          <w:sz w:val="24"/>
        </w:rPr>
        <w:t xml:space="preserve">1967 repealed this provision and since 10 August 1967 ‘full-blooded’ Aboriginals and Torres Strait Islander people are officially included in population statistics.  Official population estimates were backdated to 1961 to include estimates of indigenous population, but Aboriginal births and deaths have only been included in Australia's vital statistics since 1966. This constitutes a universe change, but the HMD does not adjust the series at this time to account for this universe change, since the requisite data are either not available or of insufficient quality. The ABS estimates the aborigine population to have been approximately 80,000 persons at the time of the 1966 census, around 0.7-0.8% of the total population, but this estimate is not reliable or detailed enough to use to adjust the HMD mortality series properly. Instead we assume that the indigenous Australian population was small enough around the time of these statistical changes that the effect on national mortality estimates is trivial. </w:t>
      </w:r>
    </w:p>
    <w:p w:rsidR="00DA3DC0" w:rsidRPr="003425A1" w:rsidRDefault="00DA3DC0">
      <w:pPr>
        <w:pStyle w:val="BodyText"/>
        <w:spacing w:after="0"/>
        <w:ind w:firstLine="0"/>
        <w:rPr>
          <w:rFonts w:ascii="Arial" w:hAnsi="Arial" w:cs="Arial"/>
        </w:rPr>
      </w:pPr>
    </w:p>
    <w:p w:rsidR="00DA3DC0" w:rsidRPr="003425A1" w:rsidRDefault="00253C13" w:rsidP="003425A1">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Death Count Data</w:t>
      </w:r>
    </w:p>
    <w:p w:rsidR="00DA3DC0" w:rsidRPr="003425A1" w:rsidRDefault="00DA3DC0">
      <w:pPr>
        <w:rPr>
          <w:rFonts w:ascii="Arial" w:hAnsi="Arial" w:cs="Arial"/>
        </w:rPr>
      </w:pPr>
    </w:p>
    <w:p w:rsidR="00DA3DC0" w:rsidRPr="003425A1" w:rsidRDefault="00253C13" w:rsidP="003425A1">
      <w:pPr>
        <w:pStyle w:val="Heading2"/>
        <w:numPr>
          <w:ilvl w:val="2"/>
          <w:numId w:val="1"/>
        </w:numPr>
        <w:rPr>
          <w:rFonts w:ascii="Arial" w:hAnsi="Arial" w:cs="Arial"/>
          <w:b/>
          <w:bCs/>
          <w:i/>
          <w:iCs/>
          <w:sz w:val="24"/>
          <w:szCs w:val="24"/>
          <w:lang w:eastAsia="zh-CN"/>
        </w:rPr>
      </w:pPr>
      <w:r w:rsidRPr="003425A1">
        <w:rPr>
          <w:rFonts w:ascii="Arial" w:hAnsi="Arial" w:cs="Arial"/>
          <w:b/>
          <w:bCs/>
          <w:i/>
          <w:iCs/>
          <w:sz w:val="24"/>
          <w:szCs w:val="24"/>
          <w:lang w:eastAsia="zh-CN"/>
        </w:rPr>
        <w:t>Coverage and Completeness</w:t>
      </w:r>
    </w:p>
    <w:p w:rsidR="00DA3DC0" w:rsidRPr="003425A1" w:rsidRDefault="00253C13" w:rsidP="003425A1">
      <w:pPr>
        <w:widowControl w:val="0"/>
        <w:spacing w:line="360" w:lineRule="auto"/>
        <w:jc w:val="both"/>
        <w:rPr>
          <w:rFonts w:ascii="Arial" w:hAnsi="Arial" w:cs="Arial"/>
          <w:sz w:val="24"/>
        </w:rPr>
      </w:pPr>
      <w:r w:rsidRPr="003425A1">
        <w:rPr>
          <w:rFonts w:ascii="Arial" w:hAnsi="Arial" w:cs="Arial"/>
        </w:rPr>
        <w:tab/>
      </w:r>
      <w:r w:rsidRPr="003425A1">
        <w:rPr>
          <w:rFonts w:ascii="Arial" w:hAnsi="Arial" w:cs="Arial"/>
          <w:sz w:val="24"/>
        </w:rPr>
        <w:t xml:space="preserve">Due to the legal requirements of the death registration system established in the middle of the 19th century, data on deaths are considered to be complete and of a good quality though data collected after 1964 are considered to be of a better quality than historical data (personal communication with ABS). Deaths of overseas visitors are classified according to the State or Territory where the death was registered. Official death statistics disseminated by ABS are based on </w:t>
      </w:r>
      <w:r w:rsidRPr="003425A1">
        <w:rPr>
          <w:rFonts w:ascii="Arial" w:hAnsi="Arial" w:cs="Arial"/>
          <w:sz w:val="24"/>
        </w:rPr>
        <w:lastRenderedPageBreak/>
        <w:t xml:space="preserve">deaths tabulated by year of registration rather than year of occurrence.  In recent years, about five percent of deaths are registered after the year of occurrence. This percentage varies from year to year, and likely ranged from 5%-10% for the years included in the HMD series by year of registration (1921-1963). The effect of late registration is to smooth real annual variation in death counts, and to introduce unobserved variation due to annual changes in the proportion of deaths registered late. For the years in which we can compare results from using registered versus occurred deaths, 1964-2011, the effect of late registration would have been to introduce </w:t>
      </w:r>
      <w:r w:rsidR="00995E8F">
        <w:rPr>
          <w:rFonts w:ascii="Arial" w:hAnsi="Arial" w:cs="Arial"/>
          <w:sz w:val="24"/>
        </w:rPr>
        <w:t xml:space="preserve">a </w:t>
      </w:r>
      <w:r w:rsidRPr="003425A1">
        <w:rPr>
          <w:rFonts w:ascii="Arial" w:hAnsi="Arial" w:cs="Arial"/>
          <w:sz w:val="24"/>
        </w:rPr>
        <w:t>random error in life expectancy on the order of +/- 0.1 year of life, but with no detectable bias. Most late-registered deaths are registered in the year following occurrence. The most recent year of data available (201</w:t>
      </w:r>
      <w:r w:rsidR="00CB5215">
        <w:rPr>
          <w:rFonts w:ascii="Arial" w:hAnsi="Arial" w:cs="Arial"/>
          <w:sz w:val="24"/>
        </w:rPr>
        <w:t>7</w:t>
      </w:r>
      <w:r w:rsidRPr="003425A1">
        <w:rPr>
          <w:rFonts w:ascii="Arial" w:hAnsi="Arial" w:cs="Arial"/>
          <w:sz w:val="24"/>
        </w:rPr>
        <w:t xml:space="preserve"> at the time of this writing) is omitted from the series due to pending late registrations. The most recent year in the HMD series, 201</w:t>
      </w:r>
      <w:r w:rsidR="00CB5215">
        <w:rPr>
          <w:rFonts w:ascii="Arial" w:hAnsi="Arial" w:cs="Arial"/>
          <w:sz w:val="24"/>
        </w:rPr>
        <w:t>6</w:t>
      </w:r>
      <w:r w:rsidRPr="003425A1">
        <w:rPr>
          <w:rFonts w:ascii="Arial" w:hAnsi="Arial" w:cs="Arial"/>
          <w:sz w:val="24"/>
        </w:rPr>
        <w:t xml:space="preserve">, incorporates deaths </w:t>
      </w:r>
      <w:r w:rsidR="00995E8F">
        <w:rPr>
          <w:rFonts w:ascii="Arial" w:hAnsi="Arial" w:cs="Arial"/>
          <w:sz w:val="24"/>
        </w:rPr>
        <w:t xml:space="preserve">which </w:t>
      </w:r>
      <w:r w:rsidRPr="003425A1">
        <w:rPr>
          <w:rFonts w:ascii="Arial" w:hAnsi="Arial" w:cs="Arial"/>
          <w:sz w:val="24"/>
        </w:rPr>
        <w:t>occurred in 201</w:t>
      </w:r>
      <w:r w:rsidR="00CB5215">
        <w:rPr>
          <w:rFonts w:ascii="Arial" w:hAnsi="Arial" w:cs="Arial"/>
          <w:sz w:val="24"/>
        </w:rPr>
        <w:t>6</w:t>
      </w:r>
      <w:r w:rsidRPr="003425A1">
        <w:rPr>
          <w:rFonts w:ascii="Arial" w:hAnsi="Arial" w:cs="Arial"/>
          <w:sz w:val="24"/>
        </w:rPr>
        <w:t xml:space="preserve"> but </w:t>
      </w:r>
      <w:r w:rsidR="00995E8F">
        <w:rPr>
          <w:rFonts w:ascii="Arial" w:hAnsi="Arial" w:cs="Arial"/>
          <w:sz w:val="24"/>
        </w:rPr>
        <w:t xml:space="preserve">were </w:t>
      </w:r>
      <w:r w:rsidRPr="003425A1">
        <w:rPr>
          <w:rFonts w:ascii="Arial" w:hAnsi="Arial" w:cs="Arial"/>
          <w:sz w:val="24"/>
        </w:rPr>
        <w:t>registered in 201</w:t>
      </w:r>
      <w:r w:rsidR="00CB5215">
        <w:rPr>
          <w:rFonts w:ascii="Arial" w:hAnsi="Arial" w:cs="Arial"/>
          <w:sz w:val="24"/>
        </w:rPr>
        <w:t>7</w:t>
      </w:r>
      <w:r w:rsidRPr="003425A1">
        <w:rPr>
          <w:rFonts w:ascii="Arial" w:hAnsi="Arial" w:cs="Arial"/>
          <w:sz w:val="24"/>
        </w:rPr>
        <w:t>, and is considered reasonably complete. Forthcoming updates will tend to lag behind preliminary data availability in this fashion.</w:t>
      </w:r>
    </w:p>
    <w:p w:rsidR="00DA3DC0" w:rsidRPr="003425A1" w:rsidRDefault="00253C13" w:rsidP="003425A1">
      <w:pPr>
        <w:widowControl w:val="0"/>
        <w:spacing w:line="360" w:lineRule="auto"/>
        <w:ind w:firstLine="720"/>
        <w:jc w:val="both"/>
        <w:rPr>
          <w:rFonts w:ascii="Arial" w:hAnsi="Arial" w:cs="Arial"/>
          <w:sz w:val="24"/>
        </w:rPr>
      </w:pPr>
      <w:r w:rsidRPr="003425A1">
        <w:rPr>
          <w:rFonts w:ascii="Arial" w:hAnsi="Arial" w:cs="Arial"/>
          <w:sz w:val="24"/>
        </w:rPr>
        <w:t xml:space="preserve">Currently, death statistics come from the death certificates and the death information forms.  Death certificates are filled by the attending medical officer and include information on the cause of death or the condition leading to death.  A death information form is filled out by the deceased’s next of kin or by the funeral director and includes administrative and demographic information. Death certificates are coded by ABS and added to the unit record level database.  De-identified copies of computerized records are also provided to the </w:t>
      </w:r>
      <w:hyperlink r:id="rId8" w:history="1">
        <w:r w:rsidRPr="003425A1">
          <w:rPr>
            <w:rFonts w:ascii="Arial" w:hAnsi="Arial" w:cs="Arial"/>
            <w:sz w:val="24"/>
          </w:rPr>
          <w:t>Australian Institute of Health and Welfare</w:t>
        </w:r>
      </w:hyperlink>
      <w:r w:rsidRPr="003425A1">
        <w:rPr>
          <w:rFonts w:ascii="Arial" w:hAnsi="Arial" w:cs="Arial"/>
          <w:sz w:val="24"/>
        </w:rPr>
        <w:t xml:space="preserve"> (AIHW) which maintains its own mortality databases.</w:t>
      </w:r>
    </w:p>
    <w:p w:rsidR="00DA3DC0" w:rsidRPr="003425A1" w:rsidRDefault="00253C13" w:rsidP="003425A1">
      <w:pPr>
        <w:pStyle w:val="Heading2"/>
        <w:numPr>
          <w:ilvl w:val="2"/>
          <w:numId w:val="1"/>
        </w:numPr>
        <w:rPr>
          <w:rFonts w:ascii="Arial" w:hAnsi="Arial" w:cs="Arial"/>
          <w:b/>
          <w:bCs/>
          <w:i/>
          <w:iCs/>
          <w:sz w:val="24"/>
          <w:szCs w:val="24"/>
          <w:lang w:eastAsia="zh-CN"/>
        </w:rPr>
      </w:pPr>
      <w:r w:rsidRPr="003425A1">
        <w:rPr>
          <w:rFonts w:ascii="Arial" w:hAnsi="Arial" w:cs="Arial"/>
          <w:b/>
          <w:bCs/>
          <w:i/>
          <w:iCs/>
          <w:sz w:val="24"/>
          <w:szCs w:val="24"/>
          <w:lang w:eastAsia="zh-CN"/>
        </w:rPr>
        <w:t>Specific Details</w:t>
      </w:r>
    </w:p>
    <w:p w:rsidR="00DA3DC0" w:rsidRPr="003425A1" w:rsidRDefault="00253C13">
      <w:pPr>
        <w:pStyle w:val="BodyText"/>
        <w:numPr>
          <w:ilvl w:val="0"/>
          <w:numId w:val="3"/>
        </w:numPr>
        <w:spacing w:after="0" w:line="360" w:lineRule="auto"/>
        <w:jc w:val="both"/>
        <w:rPr>
          <w:rFonts w:ascii="Arial" w:hAnsi="Arial" w:cs="Arial"/>
          <w:sz w:val="24"/>
          <w:szCs w:val="24"/>
        </w:rPr>
      </w:pPr>
      <w:r w:rsidRPr="003425A1">
        <w:rPr>
          <w:rFonts w:ascii="Arial" w:hAnsi="Arial" w:cs="Arial"/>
          <w:sz w:val="24"/>
          <w:szCs w:val="24"/>
        </w:rPr>
        <w:t xml:space="preserve">Data for years 1921-1963 are by </w:t>
      </w:r>
      <w:r w:rsidR="00EE4487">
        <w:rPr>
          <w:rFonts w:ascii="Arial" w:hAnsi="Arial" w:cs="Arial"/>
          <w:sz w:val="24"/>
          <w:szCs w:val="24"/>
        </w:rPr>
        <w:t>single years of age</w:t>
      </w:r>
      <w:r w:rsidRPr="003425A1">
        <w:rPr>
          <w:rFonts w:ascii="Arial" w:hAnsi="Arial" w:cs="Arial"/>
          <w:sz w:val="24"/>
          <w:szCs w:val="24"/>
        </w:rPr>
        <w:t xml:space="preserve"> (up to the maximum age) and year of registration. These data have been compiled by the HMD from freely available pdf files on the ABS website.</w:t>
      </w:r>
    </w:p>
    <w:p w:rsidR="00DA3DC0" w:rsidRPr="003425A1" w:rsidRDefault="00253C13">
      <w:pPr>
        <w:pStyle w:val="BodyText"/>
        <w:numPr>
          <w:ilvl w:val="0"/>
          <w:numId w:val="3"/>
        </w:numPr>
        <w:spacing w:after="0" w:line="360" w:lineRule="auto"/>
        <w:jc w:val="both"/>
        <w:rPr>
          <w:rFonts w:ascii="Arial" w:eastAsia="Arial" w:hAnsi="Arial" w:cs="Arial"/>
          <w:sz w:val="24"/>
          <w:szCs w:val="24"/>
        </w:rPr>
      </w:pPr>
      <w:r w:rsidRPr="003425A1">
        <w:rPr>
          <w:rFonts w:ascii="Arial" w:hAnsi="Arial" w:cs="Arial"/>
          <w:sz w:val="24"/>
          <w:szCs w:val="24"/>
        </w:rPr>
        <w:lastRenderedPageBreak/>
        <w:t>ABS follows a strict policy on releasing confidential data.</w:t>
      </w:r>
      <w:r w:rsidR="005F51DF">
        <w:rPr>
          <w:rFonts w:ascii="Arial" w:hAnsi="Arial" w:cs="Arial"/>
          <w:sz w:val="24"/>
          <w:szCs w:val="24"/>
        </w:rPr>
        <w:t xml:space="preserve"> Cells with small values have been randomly adjusted by the ABS to protect confidentiality, though cells with 0 values have not been affected by </w:t>
      </w:r>
      <w:proofErr w:type="spellStart"/>
      <w:r w:rsidR="005F51DF">
        <w:rPr>
          <w:rFonts w:ascii="Arial" w:hAnsi="Arial" w:cs="Arial"/>
          <w:sz w:val="24"/>
          <w:szCs w:val="24"/>
        </w:rPr>
        <w:t>confidentialisation</w:t>
      </w:r>
      <w:proofErr w:type="spellEnd"/>
      <w:r w:rsidR="005F51DF">
        <w:rPr>
          <w:rFonts w:ascii="Arial" w:hAnsi="Arial" w:cs="Arial"/>
          <w:sz w:val="24"/>
          <w:szCs w:val="24"/>
        </w:rPr>
        <w:t>, whether the data are available online or through purchase.</w:t>
      </w:r>
      <w:r w:rsidR="00F0705A">
        <w:rPr>
          <w:rFonts w:ascii="Arial" w:hAnsi="Arial" w:cs="Arial"/>
          <w:sz w:val="24"/>
          <w:szCs w:val="24"/>
        </w:rPr>
        <w:t xml:space="preserve"> The threshold under which </w:t>
      </w:r>
      <w:proofErr w:type="spellStart"/>
      <w:r w:rsidR="00F0705A">
        <w:rPr>
          <w:rFonts w:ascii="Arial" w:hAnsi="Arial" w:cs="Arial"/>
          <w:sz w:val="24"/>
          <w:szCs w:val="24"/>
        </w:rPr>
        <w:t>confidentialisation</w:t>
      </w:r>
      <w:proofErr w:type="spellEnd"/>
      <w:r w:rsidR="00F0705A">
        <w:rPr>
          <w:rFonts w:ascii="Arial" w:hAnsi="Arial" w:cs="Arial"/>
          <w:sz w:val="24"/>
          <w:szCs w:val="24"/>
        </w:rPr>
        <w:t xml:space="preserve"> has been implemented is itself protected information.</w:t>
      </w:r>
    </w:p>
    <w:p w:rsidR="00DA3DC0" w:rsidRPr="003425A1" w:rsidRDefault="00253C13">
      <w:pPr>
        <w:pStyle w:val="BodyText"/>
        <w:numPr>
          <w:ilvl w:val="0"/>
          <w:numId w:val="3"/>
        </w:numPr>
        <w:spacing w:after="0" w:line="360" w:lineRule="auto"/>
        <w:jc w:val="both"/>
        <w:rPr>
          <w:rFonts w:ascii="Arial" w:hAnsi="Arial" w:cs="Arial"/>
          <w:sz w:val="24"/>
          <w:szCs w:val="24"/>
        </w:rPr>
      </w:pPr>
      <w:r w:rsidRPr="003425A1">
        <w:rPr>
          <w:rFonts w:ascii="Arial" w:eastAsia="Arial" w:hAnsi="Arial" w:cs="Arial"/>
          <w:sz w:val="24"/>
          <w:szCs w:val="24"/>
        </w:rPr>
        <w:t xml:space="preserve">Death counts for years 1964 and forward are tabulated by year of occurrence. There is no obvious rupture in the series on the change from registration to occurrence data between 1963 and 1964, and no special adjustment is made. </w:t>
      </w:r>
    </w:p>
    <w:p w:rsidR="00DA3DC0" w:rsidRDefault="00253C13">
      <w:pPr>
        <w:pStyle w:val="BodyText"/>
        <w:numPr>
          <w:ilvl w:val="0"/>
          <w:numId w:val="3"/>
        </w:numPr>
        <w:spacing w:after="0" w:line="360" w:lineRule="auto"/>
        <w:jc w:val="both"/>
        <w:rPr>
          <w:rFonts w:ascii="Arial" w:hAnsi="Arial" w:cs="Arial"/>
          <w:sz w:val="24"/>
          <w:szCs w:val="24"/>
        </w:rPr>
      </w:pPr>
      <w:r w:rsidRPr="003425A1">
        <w:rPr>
          <w:rFonts w:ascii="Arial" w:hAnsi="Arial" w:cs="Arial"/>
          <w:sz w:val="24"/>
          <w:szCs w:val="24"/>
        </w:rPr>
        <w:t xml:space="preserve">For 1990-2011, deaths are mostly tabulated by Lexis triangles, but birth cohort is missing in some cases, especially in the 1990s. There are therefore many overlapping additive Lexis shapes (AP, APC, PC) in the Input Database for deaths, each of which is dealt with according to the HMD methods protocol. </w:t>
      </w:r>
    </w:p>
    <w:p w:rsidR="00E05A79" w:rsidRDefault="00A477DF">
      <w:pPr>
        <w:pStyle w:val="BodyText"/>
        <w:numPr>
          <w:ilvl w:val="0"/>
          <w:numId w:val="3"/>
        </w:numPr>
        <w:spacing w:after="0" w:line="360" w:lineRule="auto"/>
        <w:jc w:val="both"/>
        <w:rPr>
          <w:rFonts w:ascii="Arial" w:hAnsi="Arial" w:cs="Arial"/>
          <w:sz w:val="24"/>
          <w:szCs w:val="24"/>
        </w:rPr>
      </w:pPr>
      <w:r>
        <w:rPr>
          <w:rFonts w:ascii="Arial" w:hAnsi="Arial" w:cs="Arial"/>
          <w:sz w:val="24"/>
          <w:szCs w:val="24"/>
        </w:rPr>
        <w:t>For 2012-201</w:t>
      </w:r>
      <w:r w:rsidR="00E94AD4">
        <w:rPr>
          <w:rFonts w:ascii="Arial" w:hAnsi="Arial" w:cs="Arial"/>
          <w:sz w:val="24"/>
          <w:szCs w:val="24"/>
        </w:rPr>
        <w:t>6</w:t>
      </w:r>
      <w:r>
        <w:rPr>
          <w:rFonts w:ascii="Arial" w:hAnsi="Arial" w:cs="Arial"/>
          <w:sz w:val="24"/>
          <w:szCs w:val="24"/>
        </w:rPr>
        <w:t>, deaths</w:t>
      </w:r>
      <w:r w:rsidR="00995E8F">
        <w:rPr>
          <w:rFonts w:ascii="Arial" w:hAnsi="Arial" w:cs="Arial"/>
          <w:sz w:val="24"/>
          <w:szCs w:val="24"/>
        </w:rPr>
        <w:t xml:space="preserve"> by occurrence</w:t>
      </w:r>
      <w:r>
        <w:rPr>
          <w:rFonts w:ascii="Arial" w:hAnsi="Arial" w:cs="Arial"/>
          <w:sz w:val="24"/>
          <w:szCs w:val="24"/>
        </w:rPr>
        <w:t xml:space="preserve"> </w:t>
      </w:r>
      <w:r w:rsidR="00E94AD4">
        <w:rPr>
          <w:rFonts w:ascii="Arial" w:hAnsi="Arial" w:cs="Arial"/>
          <w:sz w:val="24"/>
          <w:szCs w:val="24"/>
        </w:rPr>
        <w:t>have been provided by ABS cross-</w:t>
      </w:r>
      <w:r>
        <w:rPr>
          <w:rFonts w:ascii="Arial" w:hAnsi="Arial" w:cs="Arial"/>
          <w:sz w:val="24"/>
          <w:szCs w:val="24"/>
        </w:rPr>
        <w:t xml:space="preserve">tabulated </w:t>
      </w:r>
      <w:r w:rsidR="00995E8F">
        <w:rPr>
          <w:rFonts w:ascii="Arial" w:hAnsi="Arial" w:cs="Arial"/>
          <w:sz w:val="24"/>
          <w:szCs w:val="24"/>
        </w:rPr>
        <w:t>by single year of age</w:t>
      </w:r>
      <w:r w:rsidR="00E94AD4">
        <w:rPr>
          <w:rFonts w:ascii="Arial" w:hAnsi="Arial" w:cs="Arial"/>
          <w:sz w:val="24"/>
          <w:szCs w:val="24"/>
        </w:rPr>
        <w:t xml:space="preserve"> and by birth cohort</w:t>
      </w:r>
      <w:r w:rsidR="00DE5B30">
        <w:rPr>
          <w:rFonts w:ascii="Arial" w:hAnsi="Arial" w:cs="Arial"/>
          <w:sz w:val="24"/>
          <w:szCs w:val="24"/>
        </w:rPr>
        <w:t xml:space="preserve"> (</w:t>
      </w:r>
      <w:r w:rsidR="00E94AD4">
        <w:rPr>
          <w:rFonts w:ascii="Arial" w:hAnsi="Arial" w:cs="Arial"/>
          <w:sz w:val="24"/>
          <w:szCs w:val="24"/>
        </w:rPr>
        <w:t>i.e.,</w:t>
      </w:r>
      <w:r w:rsidR="00DE5B30">
        <w:rPr>
          <w:rFonts w:ascii="Arial" w:hAnsi="Arial" w:cs="Arial"/>
          <w:sz w:val="24"/>
          <w:szCs w:val="24"/>
        </w:rPr>
        <w:t xml:space="preserve"> by Lexis triangle)</w:t>
      </w:r>
      <w:r>
        <w:rPr>
          <w:rFonts w:ascii="Arial" w:hAnsi="Arial" w:cs="Arial"/>
          <w:sz w:val="24"/>
          <w:szCs w:val="24"/>
        </w:rPr>
        <w:t>.</w:t>
      </w:r>
    </w:p>
    <w:p w:rsidR="00DA3DC0" w:rsidRPr="003425A1" w:rsidRDefault="00DA3DC0">
      <w:pPr>
        <w:pStyle w:val="BodyText"/>
        <w:spacing w:after="0"/>
        <w:ind w:firstLine="0"/>
        <w:rPr>
          <w:rFonts w:ascii="Arial" w:hAnsi="Arial" w:cs="Arial"/>
          <w:sz w:val="24"/>
          <w:szCs w:val="24"/>
        </w:rPr>
      </w:pPr>
    </w:p>
    <w:p w:rsidR="00DA3DC0" w:rsidRPr="003425A1" w:rsidRDefault="00253C13" w:rsidP="003425A1">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population Count Data</w:t>
      </w:r>
    </w:p>
    <w:p w:rsidR="00DA3DC0" w:rsidRPr="003425A1" w:rsidRDefault="00253C13" w:rsidP="003425A1">
      <w:pPr>
        <w:pStyle w:val="Heading2"/>
        <w:numPr>
          <w:ilvl w:val="2"/>
          <w:numId w:val="1"/>
        </w:numPr>
        <w:rPr>
          <w:rFonts w:ascii="Arial" w:hAnsi="Arial" w:cs="Arial"/>
          <w:b/>
          <w:bCs/>
          <w:i/>
          <w:iCs/>
          <w:sz w:val="24"/>
          <w:szCs w:val="24"/>
          <w:lang w:eastAsia="zh-CN"/>
        </w:rPr>
      </w:pPr>
      <w:r w:rsidRPr="003425A1">
        <w:rPr>
          <w:rFonts w:ascii="Arial" w:hAnsi="Arial" w:cs="Arial"/>
          <w:b/>
          <w:bCs/>
          <w:i/>
          <w:iCs/>
          <w:sz w:val="24"/>
          <w:szCs w:val="24"/>
          <w:lang w:eastAsia="zh-CN"/>
        </w:rPr>
        <w:t>Coverage and Completeness</w:t>
      </w:r>
    </w:p>
    <w:p w:rsidR="000F7D6F" w:rsidRDefault="00253C13" w:rsidP="003425A1">
      <w:pPr>
        <w:widowControl w:val="0"/>
        <w:spacing w:line="360" w:lineRule="auto"/>
        <w:ind w:firstLine="720"/>
        <w:jc w:val="both"/>
        <w:rPr>
          <w:rFonts w:ascii="Arial" w:hAnsi="Arial" w:cs="Arial"/>
          <w:sz w:val="24"/>
        </w:rPr>
      </w:pPr>
      <w:r w:rsidRPr="003425A1">
        <w:rPr>
          <w:rFonts w:ascii="Arial" w:hAnsi="Arial" w:cs="Arial"/>
          <w:sz w:val="24"/>
        </w:rPr>
        <w:t xml:space="preserve">Prior to 1971, population estimates are based on </w:t>
      </w:r>
      <w:r w:rsidRPr="00BC3572">
        <w:rPr>
          <w:rFonts w:ascii="Arial" w:hAnsi="Arial" w:cs="Arial"/>
          <w:i/>
          <w:sz w:val="24"/>
        </w:rPr>
        <w:t>de facto</w:t>
      </w:r>
      <w:r w:rsidRPr="003425A1">
        <w:rPr>
          <w:rFonts w:ascii="Arial" w:hAnsi="Arial" w:cs="Arial"/>
          <w:sz w:val="24"/>
        </w:rPr>
        <w:t xml:space="preserve"> census counts.  Starting in 1971, population estimates are based on</w:t>
      </w:r>
      <w:r w:rsidRPr="00BC3572">
        <w:rPr>
          <w:rFonts w:ascii="Arial" w:hAnsi="Arial" w:cs="Arial"/>
          <w:i/>
          <w:sz w:val="24"/>
        </w:rPr>
        <w:t xml:space="preserve"> de jure</w:t>
      </w:r>
      <w:r w:rsidRPr="003425A1">
        <w:rPr>
          <w:rFonts w:ascii="Arial" w:hAnsi="Arial" w:cs="Arial"/>
          <w:sz w:val="24"/>
        </w:rPr>
        <w:t xml:space="preserve"> census counts adjusted for net undercount and to include Australians temporarily overseas.  The HMD makes no adjustment for this universe change, but this may be considered in the future. Data are considered to be complete and of good quality</w:t>
      </w:r>
      <w:r w:rsidR="000F7D6F">
        <w:rPr>
          <w:rFonts w:ascii="Arial" w:hAnsi="Arial" w:cs="Arial"/>
          <w:sz w:val="24"/>
        </w:rPr>
        <w:t>.</w:t>
      </w:r>
    </w:p>
    <w:p w:rsidR="00DA3DC0" w:rsidRPr="003425A1" w:rsidRDefault="00253C13" w:rsidP="003425A1">
      <w:pPr>
        <w:widowControl w:val="0"/>
        <w:spacing w:line="360" w:lineRule="auto"/>
        <w:ind w:firstLine="720"/>
        <w:jc w:val="both"/>
        <w:rPr>
          <w:rFonts w:ascii="Arial" w:hAnsi="Arial" w:cs="Arial"/>
          <w:sz w:val="24"/>
        </w:rPr>
      </w:pPr>
      <w:r w:rsidRPr="003425A1">
        <w:rPr>
          <w:rFonts w:ascii="Arial" w:hAnsi="Arial" w:cs="Arial"/>
          <w:sz w:val="24"/>
        </w:rPr>
        <w:t>Resident (</w:t>
      </w:r>
      <w:r w:rsidRPr="00BC3572">
        <w:rPr>
          <w:rFonts w:ascii="Arial" w:hAnsi="Arial" w:cs="Arial"/>
          <w:i/>
          <w:sz w:val="24"/>
        </w:rPr>
        <w:t>de jure</w:t>
      </w:r>
      <w:r w:rsidRPr="003425A1">
        <w:rPr>
          <w:rFonts w:ascii="Arial" w:hAnsi="Arial" w:cs="Arial"/>
          <w:sz w:val="24"/>
        </w:rPr>
        <w:t xml:space="preserve">) population estimates are referred to as either </w:t>
      </w:r>
      <w:r w:rsidRPr="003425A1">
        <w:rPr>
          <w:rFonts w:ascii="Arial" w:hAnsi="Arial" w:cs="Arial"/>
          <w:i/>
          <w:sz w:val="24"/>
        </w:rPr>
        <w:t xml:space="preserve">Preliminary, Revised </w:t>
      </w:r>
      <w:r w:rsidRPr="00BC3572">
        <w:rPr>
          <w:rFonts w:ascii="Arial" w:hAnsi="Arial" w:cs="Arial"/>
          <w:sz w:val="24"/>
        </w:rPr>
        <w:t>or</w:t>
      </w:r>
      <w:r w:rsidRPr="003425A1">
        <w:rPr>
          <w:rFonts w:ascii="Arial" w:hAnsi="Arial" w:cs="Arial"/>
          <w:i/>
          <w:sz w:val="24"/>
        </w:rPr>
        <w:t xml:space="preserve"> Final</w:t>
      </w:r>
      <w:r w:rsidRPr="003425A1">
        <w:rPr>
          <w:rFonts w:ascii="Arial" w:hAnsi="Arial" w:cs="Arial"/>
          <w:sz w:val="24"/>
        </w:rPr>
        <w:t xml:space="preserve">.  They are derived from the census date population estimates which are in turn </w:t>
      </w:r>
      <w:r w:rsidRPr="00BC3572">
        <w:rPr>
          <w:rFonts w:ascii="Arial" w:hAnsi="Arial" w:cs="Arial"/>
          <w:i/>
          <w:sz w:val="24"/>
        </w:rPr>
        <w:t>de jure</w:t>
      </w:r>
      <w:r w:rsidRPr="003425A1">
        <w:rPr>
          <w:rFonts w:ascii="Arial" w:hAnsi="Arial" w:cs="Arial"/>
          <w:sz w:val="24"/>
        </w:rPr>
        <w:t xml:space="preserve"> census counts adjusted for net undercount.  The net census undercount is estimated by ABS from a Post-Enumeration </w:t>
      </w:r>
      <w:r w:rsidRPr="003425A1">
        <w:rPr>
          <w:rFonts w:ascii="Arial" w:hAnsi="Arial" w:cs="Arial"/>
          <w:sz w:val="24"/>
        </w:rPr>
        <w:lastRenderedPageBreak/>
        <w:t>Survey conducted 3 weeks after the census.  The estimates are produced by the cohort component method using information on subsequent births, deaths and migration.  Preliminary estimates are generally made available six months after the reference period.  Revised estimates are generally published a year later (e.g. estimates for the 1997-98 financial year became available in September, 1999).  Final population estimates are published for the previous intercensal period after each census.  Estimates by single years of age and sex are published annually with a June 30th reference date.</w:t>
      </w:r>
    </w:p>
    <w:p w:rsidR="00DA3DC0" w:rsidRPr="003425A1" w:rsidRDefault="00DA3DC0" w:rsidP="003425A1">
      <w:pPr>
        <w:pStyle w:val="BodyText"/>
        <w:spacing w:after="0" w:line="360" w:lineRule="auto"/>
        <w:ind w:firstLine="0"/>
        <w:jc w:val="both"/>
        <w:rPr>
          <w:rFonts w:ascii="Arial" w:hAnsi="Arial" w:cs="Arial"/>
        </w:rPr>
      </w:pPr>
    </w:p>
    <w:p w:rsidR="00DA3DC0" w:rsidRPr="003425A1" w:rsidRDefault="00253C13" w:rsidP="003425A1">
      <w:pPr>
        <w:pStyle w:val="Heading2"/>
        <w:numPr>
          <w:ilvl w:val="2"/>
          <w:numId w:val="1"/>
        </w:numPr>
        <w:rPr>
          <w:rFonts w:ascii="Arial" w:hAnsi="Arial" w:cs="Arial"/>
          <w:b/>
          <w:bCs/>
          <w:i/>
          <w:iCs/>
          <w:sz w:val="24"/>
          <w:szCs w:val="24"/>
          <w:lang w:eastAsia="zh-CN"/>
        </w:rPr>
      </w:pPr>
      <w:r w:rsidRPr="003425A1">
        <w:rPr>
          <w:rFonts w:ascii="Arial" w:hAnsi="Arial" w:cs="Arial"/>
          <w:b/>
          <w:bCs/>
          <w:i/>
          <w:iCs/>
          <w:sz w:val="24"/>
          <w:szCs w:val="24"/>
          <w:lang w:eastAsia="zh-CN"/>
        </w:rPr>
        <w:t>Specific Details</w:t>
      </w:r>
    </w:p>
    <w:p w:rsidR="00DA3DC0" w:rsidRPr="003425A1" w:rsidRDefault="00253C13">
      <w:pPr>
        <w:pStyle w:val="BodyText"/>
        <w:numPr>
          <w:ilvl w:val="0"/>
          <w:numId w:val="3"/>
        </w:numPr>
        <w:spacing w:after="0" w:line="360" w:lineRule="auto"/>
        <w:jc w:val="both"/>
        <w:rPr>
          <w:rFonts w:ascii="Arial" w:eastAsia="Arial" w:hAnsi="Arial" w:cs="Arial"/>
          <w:sz w:val="24"/>
          <w:szCs w:val="24"/>
        </w:rPr>
      </w:pPr>
      <w:r w:rsidRPr="003425A1">
        <w:rPr>
          <w:rFonts w:ascii="Arial" w:eastAsia="Arial" w:hAnsi="Arial" w:cs="Arial"/>
          <w:sz w:val="24"/>
          <w:szCs w:val="24"/>
        </w:rPr>
        <w:t>Until 1967, the indigenous population was excluded from federal censuses. Population estimates were</w:t>
      </w:r>
      <w:r w:rsidR="00DE5B30">
        <w:rPr>
          <w:rFonts w:ascii="Arial" w:eastAsia="Arial" w:hAnsi="Arial" w:cs="Arial"/>
          <w:sz w:val="24"/>
          <w:szCs w:val="24"/>
        </w:rPr>
        <w:t xml:space="preserve"> </w:t>
      </w:r>
      <w:r w:rsidR="00DE5B30" w:rsidRPr="00BC3572">
        <w:rPr>
          <w:rFonts w:ascii="Arial" w:eastAsia="Arial" w:hAnsi="Arial" w:cs="Arial"/>
          <w:i/>
          <w:sz w:val="24"/>
          <w:szCs w:val="24"/>
        </w:rPr>
        <w:t>a posteriori</w:t>
      </w:r>
      <w:r w:rsidRPr="003425A1">
        <w:rPr>
          <w:rFonts w:ascii="Arial" w:eastAsia="Arial" w:hAnsi="Arial" w:cs="Arial"/>
          <w:sz w:val="24"/>
          <w:szCs w:val="24"/>
        </w:rPr>
        <w:t xml:space="preserve"> </w:t>
      </w:r>
      <w:r w:rsidR="00DE5B30">
        <w:rPr>
          <w:rFonts w:ascii="Arial" w:eastAsia="Arial" w:hAnsi="Arial" w:cs="Arial"/>
          <w:sz w:val="24"/>
          <w:szCs w:val="24"/>
        </w:rPr>
        <w:t xml:space="preserve">adjusted </w:t>
      </w:r>
      <w:r w:rsidRPr="003425A1">
        <w:rPr>
          <w:rFonts w:ascii="Arial" w:eastAsia="Arial" w:hAnsi="Arial" w:cs="Arial"/>
          <w:sz w:val="24"/>
          <w:szCs w:val="24"/>
        </w:rPr>
        <w:t>back to 1961 by ABS to include estimates of the indigenous population.</w:t>
      </w:r>
    </w:p>
    <w:p w:rsidR="00DA3DC0" w:rsidRPr="003425A1" w:rsidRDefault="00253C13">
      <w:pPr>
        <w:pStyle w:val="BodyText"/>
        <w:numPr>
          <w:ilvl w:val="0"/>
          <w:numId w:val="3"/>
        </w:numPr>
        <w:spacing w:after="0" w:line="360" w:lineRule="auto"/>
        <w:jc w:val="both"/>
        <w:rPr>
          <w:rFonts w:ascii="Arial" w:eastAsia="Arial" w:hAnsi="Arial" w:cs="Arial"/>
          <w:sz w:val="24"/>
          <w:szCs w:val="24"/>
        </w:rPr>
      </w:pPr>
      <w:r w:rsidRPr="003425A1">
        <w:rPr>
          <w:rFonts w:ascii="Arial" w:eastAsia="Arial" w:hAnsi="Arial" w:cs="Arial"/>
          <w:sz w:val="24"/>
          <w:szCs w:val="24"/>
        </w:rPr>
        <w:t>All estimates from 1921 to 201</w:t>
      </w:r>
      <w:r w:rsidR="00E94AD4">
        <w:rPr>
          <w:rFonts w:ascii="Arial" w:eastAsia="Arial" w:hAnsi="Arial" w:cs="Arial"/>
          <w:sz w:val="24"/>
          <w:szCs w:val="24"/>
        </w:rPr>
        <w:t>7</w:t>
      </w:r>
      <w:r w:rsidRPr="003425A1">
        <w:rPr>
          <w:rFonts w:ascii="Arial" w:eastAsia="Arial" w:hAnsi="Arial" w:cs="Arial"/>
          <w:sz w:val="24"/>
          <w:szCs w:val="24"/>
        </w:rPr>
        <w:t xml:space="preserve"> are official mid-year estimates based on final intercensal estimates by ABS. </w:t>
      </w:r>
    </w:p>
    <w:p w:rsidR="00DA3DC0" w:rsidRPr="003425A1" w:rsidRDefault="00253C13" w:rsidP="003425A1">
      <w:pPr>
        <w:pStyle w:val="BodyText"/>
        <w:numPr>
          <w:ilvl w:val="0"/>
          <w:numId w:val="3"/>
        </w:numPr>
        <w:spacing w:after="0" w:line="360" w:lineRule="auto"/>
        <w:jc w:val="both"/>
        <w:rPr>
          <w:rFonts w:ascii="Arial" w:hAnsi="Arial" w:cs="Arial"/>
        </w:rPr>
      </w:pPr>
      <w:r w:rsidRPr="003425A1">
        <w:rPr>
          <w:rFonts w:ascii="Arial" w:eastAsia="Arial" w:hAnsi="Arial" w:cs="Arial"/>
          <w:sz w:val="24"/>
          <w:szCs w:val="24"/>
        </w:rPr>
        <w:t>The estimate</w:t>
      </w:r>
      <w:r w:rsidR="006A5130">
        <w:rPr>
          <w:rFonts w:ascii="Arial" w:eastAsia="Arial" w:hAnsi="Arial" w:cs="Arial"/>
          <w:sz w:val="24"/>
          <w:szCs w:val="24"/>
        </w:rPr>
        <w:t>s</w:t>
      </w:r>
      <w:r w:rsidRPr="003425A1">
        <w:rPr>
          <w:rFonts w:ascii="Arial" w:eastAsia="Arial" w:hAnsi="Arial" w:cs="Arial"/>
          <w:sz w:val="24"/>
          <w:szCs w:val="24"/>
        </w:rPr>
        <w:t xml:space="preserve"> for the year</w:t>
      </w:r>
      <w:r w:rsidR="006A5130">
        <w:rPr>
          <w:rFonts w:ascii="Arial" w:eastAsia="Arial" w:hAnsi="Arial" w:cs="Arial"/>
          <w:sz w:val="24"/>
          <w:szCs w:val="24"/>
        </w:rPr>
        <w:t>s</w:t>
      </w:r>
      <w:r w:rsidRPr="003425A1">
        <w:rPr>
          <w:rFonts w:ascii="Arial" w:eastAsia="Arial" w:hAnsi="Arial" w:cs="Arial"/>
          <w:sz w:val="24"/>
          <w:szCs w:val="24"/>
        </w:rPr>
        <w:t xml:space="preserve"> 2012</w:t>
      </w:r>
      <w:r w:rsidR="006A5130">
        <w:rPr>
          <w:rFonts w:ascii="Arial" w:eastAsia="Arial" w:hAnsi="Arial" w:cs="Arial"/>
          <w:sz w:val="24"/>
          <w:szCs w:val="24"/>
        </w:rPr>
        <w:t>-201</w:t>
      </w:r>
      <w:r w:rsidR="00E94AD4">
        <w:rPr>
          <w:rFonts w:ascii="Arial" w:eastAsia="Arial" w:hAnsi="Arial" w:cs="Arial"/>
          <w:sz w:val="24"/>
          <w:szCs w:val="24"/>
        </w:rPr>
        <w:t>6</w:t>
      </w:r>
      <w:r w:rsidRPr="003425A1">
        <w:rPr>
          <w:rFonts w:ascii="Arial" w:eastAsia="Arial" w:hAnsi="Arial" w:cs="Arial"/>
          <w:sz w:val="24"/>
          <w:szCs w:val="24"/>
        </w:rPr>
        <w:t xml:space="preserve"> </w:t>
      </w:r>
      <w:r w:rsidR="006A5130">
        <w:rPr>
          <w:rFonts w:ascii="Arial" w:eastAsia="Arial" w:hAnsi="Arial" w:cs="Arial"/>
          <w:sz w:val="24"/>
          <w:szCs w:val="24"/>
        </w:rPr>
        <w:t>are</w:t>
      </w:r>
      <w:r w:rsidRPr="003425A1">
        <w:rPr>
          <w:rFonts w:ascii="Arial" w:eastAsia="Arial" w:hAnsi="Arial" w:cs="Arial"/>
          <w:sz w:val="24"/>
          <w:szCs w:val="24"/>
        </w:rPr>
        <w:t xml:space="preserve"> the revised official estimate</w:t>
      </w:r>
      <w:r w:rsidR="006A5130">
        <w:rPr>
          <w:rFonts w:ascii="Arial" w:eastAsia="Arial" w:hAnsi="Arial" w:cs="Arial"/>
          <w:sz w:val="24"/>
          <w:szCs w:val="24"/>
        </w:rPr>
        <w:t>s</w:t>
      </w:r>
      <w:r w:rsidRPr="003425A1">
        <w:rPr>
          <w:rFonts w:ascii="Arial" w:eastAsia="Arial" w:hAnsi="Arial" w:cs="Arial"/>
          <w:sz w:val="24"/>
          <w:szCs w:val="24"/>
        </w:rPr>
        <w:t xml:space="preserve">, based on </w:t>
      </w:r>
      <w:proofErr w:type="spellStart"/>
      <w:r w:rsidR="00AB5EA7">
        <w:rPr>
          <w:rFonts w:ascii="Arial" w:eastAsia="Arial" w:hAnsi="Arial" w:cs="Arial"/>
          <w:sz w:val="24"/>
          <w:szCs w:val="24"/>
        </w:rPr>
        <w:t>inter</w:t>
      </w:r>
      <w:r w:rsidR="00AB5EA7" w:rsidRPr="003425A1">
        <w:rPr>
          <w:rFonts w:ascii="Arial" w:eastAsia="Arial" w:hAnsi="Arial" w:cs="Arial"/>
          <w:sz w:val="24"/>
          <w:szCs w:val="24"/>
        </w:rPr>
        <w:t>censal</w:t>
      </w:r>
      <w:proofErr w:type="spellEnd"/>
      <w:r w:rsidR="00AB5EA7" w:rsidRPr="003425A1">
        <w:rPr>
          <w:rFonts w:ascii="Arial" w:eastAsia="Arial" w:hAnsi="Arial" w:cs="Arial"/>
          <w:sz w:val="24"/>
          <w:szCs w:val="24"/>
        </w:rPr>
        <w:t xml:space="preserve"> </w:t>
      </w:r>
      <w:r w:rsidRPr="003425A1">
        <w:rPr>
          <w:rFonts w:ascii="Arial" w:eastAsia="Arial" w:hAnsi="Arial" w:cs="Arial"/>
          <w:sz w:val="24"/>
          <w:szCs w:val="24"/>
        </w:rPr>
        <w:t>estimation from the 201</w:t>
      </w:r>
      <w:r w:rsidR="00AB5EA7">
        <w:rPr>
          <w:rFonts w:ascii="Arial" w:eastAsia="Arial" w:hAnsi="Arial" w:cs="Arial"/>
          <w:sz w:val="24"/>
          <w:szCs w:val="24"/>
        </w:rPr>
        <w:t>6</w:t>
      </w:r>
      <w:r w:rsidRPr="003425A1">
        <w:rPr>
          <w:rFonts w:ascii="Arial" w:eastAsia="Arial" w:hAnsi="Arial" w:cs="Arial"/>
          <w:sz w:val="24"/>
          <w:szCs w:val="24"/>
        </w:rPr>
        <w:t xml:space="preserve"> census</w:t>
      </w:r>
      <w:r w:rsidR="00E94AD4">
        <w:rPr>
          <w:rFonts w:ascii="Arial" w:eastAsia="Arial" w:hAnsi="Arial" w:cs="Arial"/>
          <w:sz w:val="24"/>
          <w:szCs w:val="24"/>
        </w:rPr>
        <w:t xml:space="preserve"> and they are post-</w:t>
      </w:r>
      <w:proofErr w:type="spellStart"/>
      <w:r w:rsidR="00E94AD4">
        <w:rPr>
          <w:rFonts w:ascii="Arial" w:eastAsia="Arial" w:hAnsi="Arial" w:cs="Arial"/>
          <w:sz w:val="24"/>
          <w:szCs w:val="24"/>
        </w:rPr>
        <w:t>censal</w:t>
      </w:r>
      <w:proofErr w:type="spellEnd"/>
      <w:r w:rsidR="00E94AD4">
        <w:rPr>
          <w:rFonts w:ascii="Arial" w:eastAsia="Arial" w:hAnsi="Arial" w:cs="Arial"/>
          <w:sz w:val="24"/>
          <w:szCs w:val="24"/>
        </w:rPr>
        <w:t xml:space="preserve"> estimates for 2017</w:t>
      </w:r>
      <w:r w:rsidRPr="003425A1">
        <w:rPr>
          <w:rFonts w:ascii="Arial" w:eastAsia="Arial" w:hAnsi="Arial" w:cs="Arial"/>
          <w:sz w:val="24"/>
          <w:szCs w:val="24"/>
        </w:rPr>
        <w:t>.</w:t>
      </w:r>
    </w:p>
    <w:p w:rsidR="00DA3DC0" w:rsidRPr="003425A1" w:rsidRDefault="00DA3DC0">
      <w:pPr>
        <w:pStyle w:val="Heading3"/>
        <w:rPr>
          <w:rFonts w:ascii="Arial" w:hAnsi="Arial" w:cs="Arial"/>
        </w:rPr>
      </w:pPr>
    </w:p>
    <w:p w:rsidR="00DA3DC0" w:rsidRPr="003425A1" w:rsidRDefault="00253C13" w:rsidP="003425A1">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Birth Count Data</w:t>
      </w:r>
    </w:p>
    <w:p w:rsidR="00DA3DC0" w:rsidRPr="003425A1" w:rsidRDefault="00253C13" w:rsidP="003425A1">
      <w:pPr>
        <w:pStyle w:val="Heading2"/>
        <w:numPr>
          <w:ilvl w:val="2"/>
          <w:numId w:val="1"/>
        </w:numPr>
        <w:rPr>
          <w:rFonts w:ascii="Arial" w:hAnsi="Arial" w:cs="Arial"/>
          <w:b/>
          <w:bCs/>
          <w:i/>
          <w:iCs/>
          <w:sz w:val="24"/>
          <w:szCs w:val="24"/>
          <w:lang w:eastAsia="zh-CN"/>
        </w:rPr>
      </w:pPr>
      <w:r w:rsidRPr="003425A1">
        <w:rPr>
          <w:rFonts w:ascii="Arial" w:hAnsi="Arial" w:cs="Arial"/>
          <w:b/>
          <w:bCs/>
          <w:i/>
          <w:iCs/>
          <w:sz w:val="24"/>
          <w:szCs w:val="24"/>
          <w:lang w:eastAsia="zh-CN"/>
        </w:rPr>
        <w:t>Coverage and Completeness</w:t>
      </w:r>
    </w:p>
    <w:p w:rsidR="00DA3DC0" w:rsidRDefault="00253C13" w:rsidP="003425A1">
      <w:pPr>
        <w:widowControl w:val="0"/>
        <w:spacing w:line="360" w:lineRule="auto"/>
        <w:ind w:firstLine="720"/>
        <w:jc w:val="both"/>
        <w:rPr>
          <w:rFonts w:ascii="Arial" w:hAnsi="Arial" w:cs="Arial"/>
          <w:sz w:val="24"/>
        </w:rPr>
      </w:pPr>
      <w:r w:rsidRPr="003425A1">
        <w:rPr>
          <w:rFonts w:ascii="Arial" w:hAnsi="Arial" w:cs="Arial"/>
          <w:sz w:val="24"/>
        </w:rPr>
        <w:t xml:space="preserve">Due to the legal requirements of the birth registration system established in the middle of the 19th century, data on births are considered to be complete and of good quality. Annual births are included in the HMD series by year of registration and sex. The HMD birth series begins in 1860 rather than in 1921, since variations in the annual birth series are used to help split age-period tabulated death counts into Lexis triangles according to the Methods Protocol, and these early birth cohorts pass through the HMD mortality series. Some universe changes did happen in the early years of the birth series, but these </w:t>
      </w:r>
      <w:r w:rsidRPr="003425A1">
        <w:rPr>
          <w:rFonts w:ascii="Arial" w:hAnsi="Arial" w:cs="Arial"/>
          <w:sz w:val="24"/>
        </w:rPr>
        <w:lastRenderedPageBreak/>
        <w:t>territorial additions were sparsely populated areas and do not significantly alter the series, and so no adjustment is made. Specifically, birth statistics include the Northern Territories (NT) starting in 1902. No adjustment is made for this, since the proportion of births in the NT was very small in 1902 (0.00019). Birth statistics include the Australian Capital Territory (ACT) starting in 1911. No adjustment is made for this, since</w:t>
      </w:r>
      <w:r w:rsidR="00DE5B30">
        <w:rPr>
          <w:rFonts w:ascii="Arial" w:hAnsi="Arial" w:cs="Arial"/>
          <w:sz w:val="24"/>
        </w:rPr>
        <w:t>, again,</w:t>
      </w:r>
      <w:r w:rsidRPr="003425A1">
        <w:rPr>
          <w:rFonts w:ascii="Arial" w:hAnsi="Arial" w:cs="Arial"/>
          <w:sz w:val="24"/>
        </w:rPr>
        <w:t xml:space="preserve"> the proportion of births in the ACT was very small in 1911 (.00029). We assume that variation by year of registration is a good enough approximation of true annual variation to be useful for this estimation procedure. Total births by month of occurrence have been collected starting from 1962 and are not available for earlier years. </w:t>
      </w:r>
    </w:p>
    <w:p w:rsidR="008A006D" w:rsidRDefault="00B32A75" w:rsidP="003425A1">
      <w:pPr>
        <w:widowControl w:val="0"/>
        <w:spacing w:line="360" w:lineRule="auto"/>
        <w:ind w:firstLine="720"/>
        <w:jc w:val="both"/>
        <w:rPr>
          <w:rFonts w:ascii="Arial" w:hAnsi="Arial" w:cs="Arial"/>
          <w:sz w:val="24"/>
        </w:rPr>
      </w:pPr>
      <w:r w:rsidRPr="00B32A75">
        <w:rPr>
          <w:rFonts w:ascii="Arial" w:hAnsi="Arial" w:cs="Arial"/>
          <w:sz w:val="24"/>
        </w:rPr>
        <w:t>There is usually an interval between the occurrence and registration of a birth and</w:t>
      </w:r>
      <w:r w:rsidR="008A006D">
        <w:rPr>
          <w:rFonts w:ascii="Arial" w:hAnsi="Arial" w:cs="Arial"/>
          <w:sz w:val="24"/>
        </w:rPr>
        <w:t>,</w:t>
      </w:r>
      <w:r w:rsidRPr="00B32A75">
        <w:rPr>
          <w:rFonts w:ascii="Arial" w:hAnsi="Arial" w:cs="Arial"/>
          <w:sz w:val="24"/>
        </w:rPr>
        <w:t xml:space="preserve"> as a result, some births occurring in one year are not registered until the following year or later</w:t>
      </w:r>
      <w:r w:rsidR="00CD25F2">
        <w:rPr>
          <w:rFonts w:ascii="Arial" w:hAnsi="Arial" w:cs="Arial"/>
          <w:sz w:val="24"/>
        </w:rPr>
        <w:t>, especially those taking place at the very end of a calendar year</w:t>
      </w:r>
      <w:r w:rsidRPr="00B32A75">
        <w:rPr>
          <w:rFonts w:ascii="Arial" w:hAnsi="Arial" w:cs="Arial"/>
          <w:sz w:val="24"/>
        </w:rPr>
        <w:t xml:space="preserve">. This can be caused by either a delay by the parent(s) in submitting a completed form to the registry, or a delay by the registry in processing the birth. </w:t>
      </w:r>
      <w:r>
        <w:rPr>
          <w:rFonts w:ascii="Arial" w:hAnsi="Arial" w:cs="Arial"/>
          <w:sz w:val="24"/>
        </w:rPr>
        <w:t>(</w:t>
      </w:r>
      <w:r w:rsidRPr="00B32A75">
        <w:rPr>
          <w:rFonts w:ascii="Arial" w:hAnsi="Arial" w:cs="Arial"/>
          <w:sz w:val="24"/>
        </w:rPr>
        <w:t>Australian Bureau of Statistics</w:t>
      </w:r>
      <w:r>
        <w:rPr>
          <w:rFonts w:ascii="Arial" w:hAnsi="Arial" w:cs="Arial"/>
          <w:sz w:val="24"/>
        </w:rPr>
        <w:t>, 2016)</w:t>
      </w:r>
      <w:r w:rsidRPr="00B32A75">
        <w:rPr>
          <w:rFonts w:ascii="Arial" w:hAnsi="Arial" w:cs="Arial"/>
          <w:sz w:val="24"/>
        </w:rPr>
        <w:t>.</w:t>
      </w:r>
      <w:r w:rsidR="00555508">
        <w:rPr>
          <w:rFonts w:ascii="Arial" w:hAnsi="Arial" w:cs="Arial"/>
          <w:sz w:val="24"/>
        </w:rPr>
        <w:t xml:space="preserve"> </w:t>
      </w:r>
    </w:p>
    <w:p w:rsidR="00660360" w:rsidRPr="003425A1" w:rsidRDefault="00555508" w:rsidP="003425A1">
      <w:pPr>
        <w:widowControl w:val="0"/>
        <w:spacing w:line="360" w:lineRule="auto"/>
        <w:ind w:firstLine="720"/>
        <w:jc w:val="both"/>
        <w:rPr>
          <w:rFonts w:ascii="Arial" w:hAnsi="Arial" w:cs="Arial"/>
          <w:sz w:val="24"/>
        </w:rPr>
      </w:pPr>
      <w:r>
        <w:rPr>
          <w:rFonts w:ascii="Arial" w:hAnsi="Arial" w:cs="Arial"/>
          <w:sz w:val="24"/>
        </w:rPr>
        <w:t>The difference between the two</w:t>
      </w:r>
      <w:r w:rsidR="008A006D">
        <w:rPr>
          <w:rFonts w:ascii="Arial" w:hAnsi="Arial" w:cs="Arial"/>
          <w:sz w:val="24"/>
        </w:rPr>
        <w:t xml:space="preserve"> HMD</w:t>
      </w:r>
      <w:r>
        <w:rPr>
          <w:rFonts w:ascii="Arial" w:hAnsi="Arial" w:cs="Arial"/>
          <w:sz w:val="24"/>
        </w:rPr>
        <w:t xml:space="preserve"> series (</w:t>
      </w:r>
      <w:r w:rsidRPr="003425A1">
        <w:rPr>
          <w:rFonts w:ascii="Arial" w:hAnsi="Arial" w:cs="Arial"/>
          <w:sz w:val="24"/>
        </w:rPr>
        <w:t>births by month of occurrence</w:t>
      </w:r>
      <w:r>
        <w:rPr>
          <w:rFonts w:ascii="Arial" w:hAnsi="Arial" w:cs="Arial"/>
          <w:sz w:val="24"/>
        </w:rPr>
        <w:t xml:space="preserve"> and b</w:t>
      </w:r>
      <w:r w:rsidRPr="003425A1">
        <w:rPr>
          <w:rFonts w:ascii="Arial" w:eastAsia="Arial" w:hAnsi="Arial" w:cs="Arial"/>
          <w:sz w:val="24"/>
          <w:szCs w:val="24"/>
        </w:rPr>
        <w:t>irths by sex and year of</w:t>
      </w:r>
      <w:r>
        <w:rPr>
          <w:rFonts w:ascii="Arial" w:eastAsia="Arial" w:hAnsi="Arial" w:cs="Arial"/>
          <w:sz w:val="24"/>
          <w:szCs w:val="24"/>
        </w:rPr>
        <w:t xml:space="preserve"> registration</w:t>
      </w:r>
      <w:r>
        <w:rPr>
          <w:rFonts w:ascii="Arial" w:hAnsi="Arial" w:cs="Arial"/>
          <w:sz w:val="24"/>
        </w:rPr>
        <w:t>) is at most 3%</w:t>
      </w:r>
      <w:r w:rsidR="00E94AD4">
        <w:rPr>
          <w:rFonts w:ascii="Arial" w:hAnsi="Arial" w:cs="Arial"/>
          <w:sz w:val="24"/>
        </w:rPr>
        <w:t xml:space="preserve"> for years prior to the most recent one</w:t>
      </w:r>
      <w:r>
        <w:rPr>
          <w:rFonts w:ascii="Arial" w:hAnsi="Arial" w:cs="Arial"/>
          <w:sz w:val="24"/>
        </w:rPr>
        <w:t>.</w:t>
      </w:r>
      <w:r w:rsidR="00E94AD4">
        <w:rPr>
          <w:rFonts w:ascii="Arial" w:hAnsi="Arial" w:cs="Arial"/>
          <w:sz w:val="24"/>
        </w:rPr>
        <w:t xml:space="preserve"> We do not include births and deaths for the most recent year (2017 at the moment) because of late registration.</w:t>
      </w:r>
    </w:p>
    <w:p w:rsidR="00DA3DC0" w:rsidRPr="003425A1" w:rsidRDefault="00253C13">
      <w:pPr>
        <w:rPr>
          <w:rFonts w:ascii="Arial" w:hAnsi="Arial" w:cs="Arial"/>
        </w:rPr>
      </w:pPr>
      <w:r w:rsidRPr="003425A1">
        <w:rPr>
          <w:rFonts w:ascii="Arial" w:hAnsi="Arial" w:cs="Arial"/>
        </w:rPr>
        <w:t xml:space="preserve"> </w:t>
      </w:r>
    </w:p>
    <w:p w:rsidR="00DA3DC0" w:rsidRPr="003425A1" w:rsidRDefault="00253C13" w:rsidP="003425A1">
      <w:pPr>
        <w:pStyle w:val="Heading2"/>
        <w:numPr>
          <w:ilvl w:val="2"/>
          <w:numId w:val="1"/>
        </w:numPr>
        <w:rPr>
          <w:rFonts w:ascii="Arial" w:hAnsi="Arial" w:cs="Arial"/>
          <w:b/>
          <w:bCs/>
          <w:i/>
          <w:iCs/>
          <w:sz w:val="24"/>
          <w:szCs w:val="24"/>
          <w:lang w:eastAsia="zh-CN"/>
        </w:rPr>
      </w:pPr>
      <w:r w:rsidRPr="003425A1">
        <w:rPr>
          <w:rFonts w:ascii="Arial" w:hAnsi="Arial" w:cs="Arial"/>
          <w:b/>
          <w:bCs/>
          <w:i/>
          <w:iCs/>
          <w:sz w:val="24"/>
          <w:szCs w:val="24"/>
          <w:lang w:eastAsia="zh-CN"/>
        </w:rPr>
        <w:t>Specific Details</w:t>
      </w:r>
    </w:p>
    <w:p w:rsidR="00E05A79" w:rsidRDefault="00253C13">
      <w:pPr>
        <w:pStyle w:val="BodyText"/>
        <w:numPr>
          <w:ilvl w:val="0"/>
          <w:numId w:val="3"/>
        </w:numPr>
        <w:spacing w:line="360" w:lineRule="auto"/>
        <w:jc w:val="both"/>
        <w:rPr>
          <w:rFonts w:ascii="Arial" w:eastAsia="Arial" w:hAnsi="Arial" w:cs="Arial"/>
          <w:sz w:val="24"/>
          <w:szCs w:val="24"/>
        </w:rPr>
      </w:pPr>
      <w:r w:rsidRPr="003425A1">
        <w:rPr>
          <w:rFonts w:ascii="Arial" w:eastAsia="Arial" w:hAnsi="Arial" w:cs="Arial"/>
          <w:sz w:val="24"/>
          <w:szCs w:val="24"/>
        </w:rPr>
        <w:t>Years 1860 to 1901 exclude births that occurred in the Northern Territory (NT). Births for years 1860 to 1910 exclude births that occurred in the Australian Capital Territory (ACT).</w:t>
      </w:r>
    </w:p>
    <w:p w:rsidR="00DA3DC0" w:rsidRPr="003425A1" w:rsidRDefault="00253C13">
      <w:pPr>
        <w:pStyle w:val="BodyText"/>
        <w:numPr>
          <w:ilvl w:val="0"/>
          <w:numId w:val="3"/>
        </w:numPr>
        <w:spacing w:after="0" w:line="360" w:lineRule="auto"/>
        <w:rPr>
          <w:rFonts w:ascii="Arial" w:eastAsia="Arial" w:hAnsi="Arial" w:cs="Arial"/>
          <w:sz w:val="24"/>
          <w:szCs w:val="24"/>
        </w:rPr>
      </w:pPr>
      <w:r w:rsidRPr="003425A1">
        <w:rPr>
          <w:rFonts w:ascii="Arial" w:eastAsia="Arial" w:hAnsi="Arial" w:cs="Arial"/>
          <w:sz w:val="24"/>
          <w:szCs w:val="24"/>
        </w:rPr>
        <w:t>Since 1966 Aboriginal births are included in vital statistics.</w:t>
      </w:r>
    </w:p>
    <w:p w:rsidR="00E05A79" w:rsidRDefault="00253C13">
      <w:pPr>
        <w:pStyle w:val="Heading2"/>
        <w:numPr>
          <w:ilvl w:val="0"/>
          <w:numId w:val="3"/>
        </w:numPr>
        <w:spacing w:line="360" w:lineRule="auto"/>
        <w:jc w:val="both"/>
        <w:rPr>
          <w:rFonts w:ascii="Arial" w:eastAsia="Arial" w:hAnsi="Arial" w:cs="Arial"/>
          <w:sz w:val="24"/>
          <w:szCs w:val="24"/>
        </w:rPr>
      </w:pPr>
      <w:r w:rsidRPr="003425A1">
        <w:rPr>
          <w:rFonts w:ascii="Arial" w:eastAsia="Arial" w:hAnsi="Arial" w:cs="Arial"/>
          <w:sz w:val="24"/>
          <w:szCs w:val="24"/>
        </w:rPr>
        <w:lastRenderedPageBreak/>
        <w:t>Births by sex and year of occurrence are available for purchase from the ABS from 1975 forward, but these have not been acquired by the HMD at this time.</w:t>
      </w:r>
      <w:r w:rsidR="00555508">
        <w:rPr>
          <w:rFonts w:ascii="Arial" w:eastAsia="Arial" w:hAnsi="Arial" w:cs="Arial"/>
          <w:sz w:val="24"/>
          <w:szCs w:val="24"/>
        </w:rPr>
        <w:t xml:space="preserve"> </w:t>
      </w:r>
    </w:p>
    <w:p w:rsidR="00DA3DC0" w:rsidRPr="003425A1" w:rsidRDefault="00253C13" w:rsidP="003425A1">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 xml:space="preserve">Revision </w:t>
      </w:r>
      <w:r w:rsidR="006A5130">
        <w:rPr>
          <w:rFonts w:ascii="Arial" w:hAnsi="Arial" w:cs="Arial"/>
          <w:b/>
          <w:bCs/>
          <w:iCs/>
          <w:caps/>
          <w:sz w:val="24"/>
          <w:szCs w:val="24"/>
          <w:u w:val="single"/>
          <w:lang w:eastAsia="zh-CN"/>
        </w:rPr>
        <w:t>NOTES</w:t>
      </w:r>
    </w:p>
    <w:p w:rsidR="00DA3DC0" w:rsidRPr="003425A1" w:rsidRDefault="00253C13" w:rsidP="003425A1">
      <w:pPr>
        <w:pStyle w:val="Heading2"/>
        <w:numPr>
          <w:ilvl w:val="2"/>
          <w:numId w:val="1"/>
        </w:numPr>
        <w:rPr>
          <w:rFonts w:ascii="Arial" w:hAnsi="Arial" w:cs="Arial"/>
          <w:b/>
          <w:bCs/>
          <w:i/>
          <w:iCs/>
          <w:sz w:val="24"/>
          <w:szCs w:val="24"/>
          <w:lang w:eastAsia="zh-CN"/>
        </w:rPr>
      </w:pPr>
      <w:r w:rsidRPr="003425A1">
        <w:rPr>
          <w:rFonts w:ascii="Arial" w:hAnsi="Arial" w:cs="Arial"/>
          <w:b/>
          <w:bCs/>
          <w:i/>
          <w:iCs/>
          <w:sz w:val="24"/>
          <w:szCs w:val="24"/>
          <w:lang w:eastAsia="zh-CN"/>
        </w:rPr>
        <w:t>Changes with the September 2014 revision:</w:t>
      </w:r>
    </w:p>
    <w:p w:rsidR="00DA3DC0" w:rsidRDefault="00253C13" w:rsidP="003425A1">
      <w:pPr>
        <w:widowControl w:val="0"/>
        <w:spacing w:before="100" w:beforeAutospacing="1" w:after="100" w:afterAutospacing="1" w:line="360" w:lineRule="auto"/>
        <w:jc w:val="both"/>
        <w:rPr>
          <w:rFonts w:ascii="Arial" w:hAnsi="Arial" w:cs="Arial"/>
          <w:sz w:val="24"/>
        </w:rPr>
      </w:pPr>
      <w:r w:rsidRPr="003425A1">
        <w:rPr>
          <w:rFonts w:ascii="Arial" w:hAnsi="Arial" w:cs="Arial"/>
          <w:b/>
          <w:sz w:val="24"/>
        </w:rPr>
        <w:t>Population counts</w:t>
      </w:r>
      <w:r w:rsidRPr="003425A1">
        <w:rPr>
          <w:rFonts w:ascii="Arial" w:hAnsi="Arial" w:cs="Arial"/>
          <w:sz w:val="24"/>
        </w:rPr>
        <w:t xml:space="preserve">: New official population estimates are used for the 1991-2001 intercensal period, due to a methods revision at the ABS. New official intercensal population estimates are used for years 2002-2011, which replace the previous </w:t>
      </w:r>
      <w:proofErr w:type="spellStart"/>
      <w:r w:rsidRPr="003425A1">
        <w:rPr>
          <w:rFonts w:ascii="Arial" w:hAnsi="Arial" w:cs="Arial"/>
          <w:sz w:val="24"/>
        </w:rPr>
        <w:t>postcensal</w:t>
      </w:r>
      <w:proofErr w:type="spellEnd"/>
      <w:r w:rsidRPr="003425A1">
        <w:rPr>
          <w:rFonts w:ascii="Arial" w:hAnsi="Arial" w:cs="Arial"/>
          <w:sz w:val="24"/>
        </w:rPr>
        <w:t xml:space="preserve"> series, and entail a reduction in the size of population denominators for most recent years.</w:t>
      </w:r>
    </w:p>
    <w:p w:rsidR="00DA3DC0" w:rsidRPr="003425A1" w:rsidRDefault="00253C13" w:rsidP="003425A1">
      <w:pPr>
        <w:widowControl w:val="0"/>
        <w:spacing w:before="100" w:beforeAutospacing="1" w:after="100" w:afterAutospacing="1" w:line="360" w:lineRule="auto"/>
        <w:jc w:val="both"/>
        <w:rPr>
          <w:rFonts w:ascii="Arial" w:hAnsi="Arial" w:cs="Arial"/>
          <w:sz w:val="24"/>
        </w:rPr>
      </w:pPr>
      <w:r w:rsidRPr="003425A1">
        <w:rPr>
          <w:rFonts w:ascii="Arial" w:hAnsi="Arial" w:cs="Arial"/>
          <w:b/>
          <w:sz w:val="24"/>
        </w:rPr>
        <w:t>Deaths:</w:t>
      </w:r>
      <w:r w:rsidRPr="003425A1">
        <w:rPr>
          <w:rFonts w:ascii="Arial" w:hAnsi="Arial" w:cs="Arial"/>
          <w:sz w:val="24"/>
        </w:rPr>
        <w:t xml:space="preserve"> Deaths for years 1921-1963 were collected from pdfs of scanned copies of annual vital statistics reports from ABS and its predecessors</w:t>
      </w:r>
      <w:r w:rsidR="006A5130">
        <w:rPr>
          <w:rFonts w:ascii="Arial" w:hAnsi="Arial" w:cs="Arial"/>
          <w:sz w:val="24"/>
        </w:rPr>
        <w:t xml:space="preserve"> and </w:t>
      </w:r>
      <w:r w:rsidRPr="003425A1">
        <w:rPr>
          <w:rFonts w:ascii="Arial" w:hAnsi="Arial" w:cs="Arial"/>
          <w:sz w:val="24"/>
        </w:rPr>
        <w:t>replace the previous HMD input. Data from occurrence-years 1964 to 2011 were purchased from ABS and replace the previous series by year of registration.</w:t>
      </w:r>
    </w:p>
    <w:p w:rsidR="00DA3DC0" w:rsidRDefault="00253C13" w:rsidP="003425A1">
      <w:pPr>
        <w:widowControl w:val="0"/>
        <w:spacing w:before="100" w:beforeAutospacing="1" w:after="100" w:afterAutospacing="1" w:line="360" w:lineRule="auto"/>
        <w:jc w:val="both"/>
        <w:rPr>
          <w:rFonts w:ascii="Arial" w:hAnsi="Arial" w:cs="Arial"/>
          <w:sz w:val="24"/>
        </w:rPr>
      </w:pPr>
      <w:r w:rsidRPr="003425A1">
        <w:rPr>
          <w:rFonts w:ascii="Arial" w:hAnsi="Arial" w:cs="Arial"/>
          <w:b/>
          <w:sz w:val="24"/>
        </w:rPr>
        <w:t>Births:</w:t>
      </w:r>
      <w:r w:rsidRPr="003425A1">
        <w:rPr>
          <w:rFonts w:ascii="Arial" w:hAnsi="Arial" w:cs="Arial"/>
          <w:sz w:val="24"/>
        </w:rPr>
        <w:t xml:space="preserve"> The annual birth series by sex and year of registration was extended backwards by adding years 1860 to 1920. Years 2005 to 2009 have been replaced with final counts from ABS. Births by month of occurrence were also compiled for years after 1962. </w:t>
      </w:r>
    </w:p>
    <w:p w:rsidR="00E94AD4" w:rsidRPr="00E94AD4" w:rsidRDefault="00E94AD4" w:rsidP="00E94AD4">
      <w:pPr>
        <w:pStyle w:val="Heading3"/>
        <w:keepNext w:val="0"/>
        <w:widowControl w:val="0"/>
        <w:spacing w:before="100" w:beforeAutospacing="1" w:after="100" w:afterAutospacing="1" w:line="360" w:lineRule="auto"/>
        <w:ind w:left="0" w:firstLine="0"/>
        <w:jc w:val="both"/>
        <w:rPr>
          <w:rFonts w:ascii="Arial" w:hAnsi="Arial" w:cs="Arial"/>
          <w:b/>
          <w:bCs/>
          <w:i/>
          <w:sz w:val="24"/>
          <w:szCs w:val="24"/>
        </w:rPr>
      </w:pPr>
      <w:r w:rsidRPr="00E94AD4">
        <w:rPr>
          <w:rFonts w:ascii="Arial" w:hAnsi="Arial" w:cs="Arial"/>
          <w:b/>
          <w:i/>
          <w:sz w:val="24"/>
          <w:szCs w:val="24"/>
        </w:rPr>
        <w:t>Changes with the December 2017 revision:</w:t>
      </w:r>
    </w:p>
    <w:p w:rsidR="00E94AD4" w:rsidRPr="00E94AD4" w:rsidRDefault="00E94AD4" w:rsidP="00E94AD4">
      <w:pPr>
        <w:pStyle w:val="BodyText"/>
        <w:widowControl w:val="0"/>
        <w:spacing w:before="100" w:beforeAutospacing="1" w:after="100" w:afterAutospacing="1" w:line="360" w:lineRule="auto"/>
        <w:ind w:firstLine="0"/>
        <w:jc w:val="both"/>
        <w:rPr>
          <w:rFonts w:ascii="Arial" w:hAnsi="Arial" w:cs="Arial"/>
          <w:sz w:val="24"/>
          <w:szCs w:val="24"/>
        </w:rPr>
      </w:pPr>
      <w:r w:rsidRPr="00E94AD4">
        <w:rPr>
          <w:rFonts w:ascii="Arial" w:hAnsi="Arial" w:cs="Arial"/>
          <w:b/>
          <w:bCs/>
          <w:sz w:val="24"/>
          <w:szCs w:val="24"/>
        </w:rPr>
        <w:t>Life tables:</w:t>
      </w:r>
      <w:r w:rsidRPr="00E94AD4">
        <w:rPr>
          <w:rFonts w:ascii="Arial" w:hAnsi="Arial" w:cs="Arial"/>
          <w:bCs/>
          <w:sz w:val="24"/>
          <w:szCs w:val="24"/>
        </w:rPr>
        <w:t xml:space="preserve"> All life tables have been recalculated using a modified methods protocol. The revised protocol (Version 6) includes two changes: 1) a more precise way to calculate a0, the mean age at death for children dying during the first year of life and 2) the use of birth-by-month data (where and when available) to more accurately estimate population exposures. These changes have been implemented simultaneously for ALL HMD series/countries. For more details about these changes, see the revised Methods Protocol (at </w:t>
      </w:r>
      <w:r w:rsidRPr="00E94AD4">
        <w:rPr>
          <w:rFonts w:ascii="Arial" w:hAnsi="Arial" w:cs="Arial"/>
          <w:sz w:val="24"/>
          <w:szCs w:val="24"/>
        </w:rPr>
        <w:lastRenderedPageBreak/>
        <w:t>http://v6.mortality.org/Public/Docs/MethodsProtocol.pdf)</w:t>
      </w:r>
      <w:r w:rsidRPr="00E94AD4">
        <w:rPr>
          <w:rFonts w:ascii="Arial" w:hAnsi="Arial" w:cs="Arial"/>
          <w:bCs/>
          <w:sz w:val="24"/>
          <w:szCs w:val="24"/>
        </w:rPr>
        <w:t>, particularly section 7.1 on Period life tables and section 6 and Appendix E, on death rates. The life tables calculated under the prior methods (Version 5) remain available at v5.mortality.org but will not be further updated.</w:t>
      </w:r>
    </w:p>
    <w:p w:rsidR="00FD0946" w:rsidRPr="003425A1" w:rsidRDefault="00FD0946" w:rsidP="00FD0946">
      <w:pPr>
        <w:pStyle w:val="Heading2"/>
        <w:numPr>
          <w:ilvl w:val="2"/>
          <w:numId w:val="1"/>
        </w:numPr>
        <w:rPr>
          <w:rFonts w:ascii="Arial" w:hAnsi="Arial" w:cs="Arial"/>
          <w:b/>
          <w:bCs/>
          <w:i/>
          <w:iCs/>
          <w:sz w:val="24"/>
          <w:szCs w:val="24"/>
          <w:lang w:eastAsia="zh-CN"/>
        </w:rPr>
      </w:pPr>
      <w:r>
        <w:rPr>
          <w:rFonts w:ascii="Arial" w:hAnsi="Arial" w:cs="Arial"/>
          <w:b/>
          <w:bCs/>
          <w:i/>
          <w:iCs/>
          <w:sz w:val="24"/>
          <w:szCs w:val="24"/>
          <w:lang w:eastAsia="zh-CN"/>
        </w:rPr>
        <w:t xml:space="preserve">Changes with the </w:t>
      </w:r>
      <w:r w:rsidR="00423540">
        <w:rPr>
          <w:rFonts w:ascii="Arial" w:hAnsi="Arial" w:cs="Arial"/>
          <w:b/>
          <w:bCs/>
          <w:i/>
          <w:iCs/>
          <w:sz w:val="24"/>
          <w:szCs w:val="24"/>
          <w:lang w:eastAsia="zh-CN"/>
        </w:rPr>
        <w:t>February</w:t>
      </w:r>
      <w:r w:rsidR="00E94AD4">
        <w:rPr>
          <w:rFonts w:ascii="Arial" w:hAnsi="Arial" w:cs="Arial"/>
          <w:b/>
          <w:bCs/>
          <w:i/>
          <w:iCs/>
          <w:sz w:val="24"/>
          <w:szCs w:val="24"/>
          <w:lang w:eastAsia="zh-CN"/>
        </w:rPr>
        <w:t xml:space="preserve"> 2019</w:t>
      </w:r>
      <w:r w:rsidR="00AB5EA7" w:rsidRPr="003425A1">
        <w:rPr>
          <w:rFonts w:ascii="Arial" w:hAnsi="Arial" w:cs="Arial"/>
          <w:b/>
          <w:bCs/>
          <w:i/>
          <w:iCs/>
          <w:sz w:val="24"/>
          <w:szCs w:val="24"/>
          <w:lang w:eastAsia="zh-CN"/>
        </w:rPr>
        <w:t xml:space="preserve"> </w:t>
      </w:r>
      <w:r w:rsidRPr="003425A1">
        <w:rPr>
          <w:rFonts w:ascii="Arial" w:hAnsi="Arial" w:cs="Arial"/>
          <w:b/>
          <w:bCs/>
          <w:i/>
          <w:iCs/>
          <w:sz w:val="24"/>
          <w:szCs w:val="24"/>
          <w:lang w:eastAsia="zh-CN"/>
        </w:rPr>
        <w:t>revision:</w:t>
      </w:r>
    </w:p>
    <w:p w:rsidR="00481A94" w:rsidRDefault="00FD0946" w:rsidP="00481A94">
      <w:pPr>
        <w:widowControl w:val="0"/>
        <w:spacing w:before="100" w:beforeAutospacing="1" w:after="100" w:afterAutospacing="1" w:line="360" w:lineRule="auto"/>
        <w:jc w:val="both"/>
        <w:rPr>
          <w:rFonts w:ascii="Arial" w:hAnsi="Arial" w:cs="Arial"/>
          <w:b/>
          <w:sz w:val="24"/>
        </w:rPr>
      </w:pPr>
      <w:r>
        <w:rPr>
          <w:rFonts w:ascii="Arial" w:hAnsi="Arial" w:cs="Arial"/>
          <w:b/>
          <w:sz w:val="24"/>
        </w:rPr>
        <w:t>Deaths</w:t>
      </w:r>
      <w:r w:rsidRPr="00481A94">
        <w:rPr>
          <w:rFonts w:ascii="Arial" w:hAnsi="Arial" w:cs="Arial"/>
          <w:b/>
          <w:sz w:val="24"/>
        </w:rPr>
        <w:t xml:space="preserve">: </w:t>
      </w:r>
      <w:r w:rsidRPr="00481A94">
        <w:rPr>
          <w:rFonts w:ascii="Arial" w:hAnsi="Arial" w:cs="Arial"/>
          <w:sz w:val="24"/>
        </w:rPr>
        <w:t>For 2012-201</w:t>
      </w:r>
      <w:r w:rsidR="00E94AD4">
        <w:rPr>
          <w:rFonts w:ascii="Arial" w:hAnsi="Arial" w:cs="Arial"/>
          <w:sz w:val="24"/>
        </w:rPr>
        <w:t>6</w:t>
      </w:r>
      <w:r w:rsidRPr="00481A94">
        <w:rPr>
          <w:rFonts w:ascii="Arial" w:hAnsi="Arial" w:cs="Arial"/>
          <w:sz w:val="24"/>
        </w:rPr>
        <w:t>, deaths</w:t>
      </w:r>
      <w:r w:rsidR="00D07CC8" w:rsidRPr="00481A94">
        <w:rPr>
          <w:rFonts w:ascii="Arial" w:hAnsi="Arial" w:cs="Arial"/>
          <w:sz w:val="24"/>
        </w:rPr>
        <w:t xml:space="preserve"> </w:t>
      </w:r>
      <w:r w:rsidR="00E94AD4">
        <w:rPr>
          <w:rFonts w:ascii="Arial" w:hAnsi="Arial" w:cs="Arial"/>
          <w:sz w:val="24"/>
        </w:rPr>
        <w:t xml:space="preserve">cross-tabulated </w:t>
      </w:r>
      <w:r w:rsidR="00D07CC8" w:rsidRPr="00481A94">
        <w:rPr>
          <w:rFonts w:ascii="Arial" w:hAnsi="Arial" w:cs="Arial"/>
          <w:sz w:val="24"/>
        </w:rPr>
        <w:t>by year of occurrence</w:t>
      </w:r>
      <w:r w:rsidR="00E94AD4">
        <w:rPr>
          <w:rFonts w:ascii="Arial" w:hAnsi="Arial" w:cs="Arial"/>
          <w:sz w:val="24"/>
        </w:rPr>
        <w:t xml:space="preserve"> and by birth cohort were purchased from the ABS and substituted to the data previously used (i.e. 2012-2014 deaths by </w:t>
      </w:r>
      <w:r w:rsidR="00D07CC8" w:rsidRPr="00481A94">
        <w:rPr>
          <w:rFonts w:ascii="Arial" w:hAnsi="Arial" w:cs="Arial"/>
          <w:sz w:val="24"/>
        </w:rPr>
        <w:t>single year</w:t>
      </w:r>
      <w:r w:rsidR="00EE4487" w:rsidRPr="00481A94">
        <w:rPr>
          <w:rFonts w:ascii="Arial" w:hAnsi="Arial" w:cs="Arial"/>
          <w:sz w:val="24"/>
        </w:rPr>
        <w:t>s</w:t>
      </w:r>
      <w:r w:rsidR="00D07CC8" w:rsidRPr="00481A94">
        <w:rPr>
          <w:rFonts w:ascii="Arial" w:hAnsi="Arial" w:cs="Arial"/>
          <w:sz w:val="24"/>
        </w:rPr>
        <w:t xml:space="preserve"> of age</w:t>
      </w:r>
      <w:r w:rsidR="00636E2E" w:rsidRPr="00481A94">
        <w:rPr>
          <w:rFonts w:ascii="Arial" w:hAnsi="Arial" w:cs="Arial"/>
          <w:sz w:val="24"/>
        </w:rPr>
        <w:t xml:space="preserve"> publicly</w:t>
      </w:r>
      <w:r w:rsidRPr="00481A94">
        <w:rPr>
          <w:rFonts w:ascii="Arial" w:hAnsi="Arial" w:cs="Arial"/>
          <w:sz w:val="24"/>
        </w:rPr>
        <w:t xml:space="preserve"> available </w:t>
      </w:r>
      <w:r w:rsidR="00636E2E" w:rsidRPr="00481A94">
        <w:rPr>
          <w:rFonts w:ascii="Arial" w:hAnsi="Arial" w:cs="Arial"/>
          <w:sz w:val="24"/>
        </w:rPr>
        <w:t>on the</w:t>
      </w:r>
      <w:r w:rsidRPr="00481A94">
        <w:rPr>
          <w:rFonts w:ascii="Arial" w:hAnsi="Arial" w:cs="Arial"/>
          <w:sz w:val="24"/>
        </w:rPr>
        <w:t xml:space="preserve"> ABS website</w:t>
      </w:r>
      <w:r w:rsidR="00E94AD4">
        <w:rPr>
          <w:rFonts w:ascii="Arial" w:hAnsi="Arial" w:cs="Arial"/>
          <w:sz w:val="24"/>
        </w:rPr>
        <w:t>)</w:t>
      </w:r>
      <w:r w:rsidRPr="00481A94">
        <w:rPr>
          <w:rFonts w:ascii="Arial" w:hAnsi="Arial" w:cs="Arial"/>
          <w:sz w:val="24"/>
        </w:rPr>
        <w:t>.</w:t>
      </w:r>
      <w:r w:rsidRPr="00481A94">
        <w:rPr>
          <w:rFonts w:ascii="Arial" w:hAnsi="Arial" w:cs="Arial"/>
          <w:b/>
          <w:sz w:val="24"/>
        </w:rPr>
        <w:t xml:space="preserve"> </w:t>
      </w:r>
    </w:p>
    <w:p w:rsidR="008D649B" w:rsidRDefault="008D649B" w:rsidP="008D649B">
      <w:pPr>
        <w:widowControl w:val="0"/>
        <w:spacing w:before="100" w:beforeAutospacing="1" w:after="100" w:afterAutospacing="1" w:line="360" w:lineRule="auto"/>
        <w:jc w:val="both"/>
        <w:rPr>
          <w:rFonts w:ascii="Arial" w:hAnsi="Arial" w:cs="Arial"/>
          <w:b/>
          <w:sz w:val="24"/>
        </w:rPr>
      </w:pPr>
      <w:r>
        <w:rPr>
          <w:rFonts w:ascii="Arial" w:hAnsi="Arial" w:cs="Arial"/>
          <w:b/>
          <w:sz w:val="24"/>
        </w:rPr>
        <w:t>Births</w:t>
      </w:r>
      <w:r w:rsidRPr="00481A94">
        <w:rPr>
          <w:rFonts w:ascii="Arial" w:hAnsi="Arial" w:cs="Arial"/>
          <w:b/>
          <w:sz w:val="24"/>
        </w:rPr>
        <w:t xml:space="preserve">: </w:t>
      </w:r>
      <w:r w:rsidRPr="008D649B">
        <w:rPr>
          <w:rFonts w:ascii="Arial" w:hAnsi="Arial" w:cs="Arial"/>
          <w:sz w:val="24"/>
        </w:rPr>
        <w:t>Births by sex and year of occurrence were purchased from the ABS for years 1975-2016 and updated births by month and year of occurrence were downloaded from the ABS website for years 2006-2016.</w:t>
      </w:r>
      <w:r w:rsidRPr="00481A94">
        <w:rPr>
          <w:rFonts w:ascii="Arial" w:hAnsi="Arial" w:cs="Arial"/>
          <w:b/>
          <w:sz w:val="24"/>
        </w:rPr>
        <w:t xml:space="preserve"> </w:t>
      </w:r>
    </w:p>
    <w:p w:rsidR="00AB5EA7" w:rsidRPr="00481A94" w:rsidRDefault="00AB5EA7" w:rsidP="00481A94">
      <w:pPr>
        <w:widowControl w:val="0"/>
        <w:spacing w:before="100" w:beforeAutospacing="1" w:after="100" w:afterAutospacing="1" w:line="360" w:lineRule="auto"/>
        <w:jc w:val="both"/>
        <w:rPr>
          <w:rFonts w:ascii="Arial" w:hAnsi="Arial" w:cs="Arial"/>
          <w:b/>
          <w:sz w:val="24"/>
        </w:rPr>
      </w:pPr>
      <w:r w:rsidRPr="00AB5EA7">
        <w:rPr>
          <w:rFonts w:ascii="Arial" w:hAnsi="Arial" w:cs="Arial"/>
          <w:b/>
          <w:sz w:val="24"/>
        </w:rPr>
        <w:t>Population counts</w:t>
      </w:r>
      <w:r w:rsidRPr="00481A94">
        <w:rPr>
          <w:rFonts w:ascii="Arial" w:hAnsi="Arial" w:cs="Arial"/>
          <w:b/>
          <w:sz w:val="24"/>
        </w:rPr>
        <w:t xml:space="preserve">: </w:t>
      </w:r>
      <w:r w:rsidR="00AF62CD" w:rsidRPr="00AF62CD">
        <w:rPr>
          <w:rFonts w:ascii="Arial" w:hAnsi="Arial" w:cs="Arial"/>
          <w:sz w:val="24"/>
        </w:rPr>
        <w:t xml:space="preserve">New official population estimates are used for </w:t>
      </w:r>
      <w:r>
        <w:rPr>
          <w:rFonts w:ascii="Arial" w:hAnsi="Arial" w:cs="Arial"/>
          <w:sz w:val="24"/>
        </w:rPr>
        <w:t xml:space="preserve">the </w:t>
      </w:r>
      <w:r w:rsidRPr="00AB5EA7">
        <w:rPr>
          <w:rFonts w:ascii="Arial" w:hAnsi="Arial" w:cs="Arial"/>
          <w:sz w:val="24"/>
        </w:rPr>
        <w:t xml:space="preserve">2012-2016 </w:t>
      </w:r>
      <w:r w:rsidR="00AF62CD" w:rsidRPr="00AF62CD">
        <w:rPr>
          <w:rFonts w:ascii="Arial" w:hAnsi="Arial" w:cs="Arial"/>
          <w:sz w:val="24"/>
        </w:rPr>
        <w:t>intercensal period</w:t>
      </w:r>
      <w:r w:rsidRPr="00AB5EA7">
        <w:rPr>
          <w:rFonts w:ascii="Arial" w:hAnsi="Arial" w:cs="Arial"/>
          <w:sz w:val="24"/>
        </w:rPr>
        <w:t xml:space="preserve">, based on </w:t>
      </w:r>
      <w:r>
        <w:rPr>
          <w:rFonts w:ascii="Arial" w:hAnsi="Arial" w:cs="Arial"/>
          <w:sz w:val="24"/>
        </w:rPr>
        <w:t>t</w:t>
      </w:r>
      <w:r w:rsidRPr="00AB5EA7">
        <w:rPr>
          <w:rFonts w:ascii="Arial" w:hAnsi="Arial" w:cs="Arial"/>
          <w:sz w:val="24"/>
        </w:rPr>
        <w:t>he 2016 census.</w:t>
      </w:r>
      <w:r>
        <w:rPr>
          <w:rFonts w:ascii="Arial" w:hAnsi="Arial" w:cs="Arial"/>
          <w:sz w:val="24"/>
        </w:rPr>
        <w:t xml:space="preserve"> This change had almost no effect on mortality estimates.</w:t>
      </w:r>
    </w:p>
    <w:p w:rsidR="00DA3DC0" w:rsidRPr="00481A94" w:rsidRDefault="00253C13" w:rsidP="00481A94">
      <w:pPr>
        <w:pStyle w:val="Heading2"/>
        <w:numPr>
          <w:ilvl w:val="2"/>
          <w:numId w:val="1"/>
        </w:numPr>
        <w:rPr>
          <w:rFonts w:ascii="Arial" w:hAnsi="Arial" w:cs="Arial"/>
          <w:b/>
          <w:bCs/>
          <w:iCs/>
          <w:caps/>
          <w:sz w:val="24"/>
          <w:szCs w:val="24"/>
          <w:u w:val="single"/>
          <w:lang w:eastAsia="zh-CN"/>
        </w:rPr>
      </w:pPr>
      <w:r w:rsidRPr="00481A94">
        <w:rPr>
          <w:rFonts w:ascii="Arial" w:hAnsi="Arial" w:cs="Arial"/>
          <w:b/>
          <w:bCs/>
          <w:iCs/>
          <w:caps/>
          <w:sz w:val="24"/>
          <w:szCs w:val="24"/>
          <w:u w:val="single"/>
          <w:lang w:eastAsia="zh-CN"/>
        </w:rPr>
        <w:t>Acknowledgements</w:t>
      </w:r>
    </w:p>
    <w:p w:rsidR="00DA3DC0" w:rsidRPr="003425A1" w:rsidRDefault="00253C13">
      <w:pPr>
        <w:pStyle w:val="BodyText"/>
        <w:spacing w:line="360" w:lineRule="auto"/>
        <w:ind w:firstLine="0"/>
        <w:jc w:val="both"/>
        <w:rPr>
          <w:rFonts w:ascii="Arial" w:hAnsi="Arial" w:cs="Arial"/>
          <w:sz w:val="24"/>
        </w:rPr>
      </w:pPr>
      <w:r w:rsidRPr="003425A1">
        <w:rPr>
          <w:rFonts w:ascii="Arial" w:hAnsi="Arial" w:cs="Arial"/>
          <w:sz w:val="24"/>
        </w:rPr>
        <w:t xml:space="preserve">We would like to thank Len Smith at Australian National University for assistance in an earlier version of this mortality series. We also thank John O'Brien for providing us with historical estimates of Australia mortality.  We extend our thanks to Mike Nunn, Cassandra Eaves and Adrian Smith, Anne Ward, Rebecca de </w:t>
      </w:r>
      <w:proofErr w:type="spellStart"/>
      <w:r w:rsidRPr="003425A1">
        <w:rPr>
          <w:rFonts w:ascii="Arial" w:hAnsi="Arial" w:cs="Arial"/>
          <w:sz w:val="24"/>
        </w:rPr>
        <w:t>Nobrega</w:t>
      </w:r>
      <w:proofErr w:type="spellEnd"/>
      <w:r w:rsidRPr="003425A1">
        <w:rPr>
          <w:rFonts w:ascii="Arial" w:hAnsi="Arial" w:cs="Arial"/>
          <w:sz w:val="24"/>
        </w:rPr>
        <w:t>, and to the entire staff at the Demographic Analysis and Reporting Division of the Australian Bureau of Statistics for valuable help in obtaining Australian population and vital statistics data. Lisa Yang provided valuable OCR work for death counts for years 1911-1963, as well as the 1911 census.</w:t>
      </w:r>
    </w:p>
    <w:p w:rsidR="00DA3DC0" w:rsidRPr="003425A1" w:rsidRDefault="00253C13" w:rsidP="00423540">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lastRenderedPageBreak/>
        <w:t>References</w:t>
      </w:r>
    </w:p>
    <w:p w:rsidR="00DA3DC0" w:rsidRPr="003425A1" w:rsidRDefault="00DA3DC0" w:rsidP="00423540">
      <w:pPr>
        <w:pStyle w:val="BodyText"/>
        <w:keepNext/>
        <w:spacing w:after="0"/>
        <w:ind w:firstLine="0"/>
        <w:rPr>
          <w:rFonts w:ascii="Arial" w:hAnsi="Arial" w:cs="Arial"/>
        </w:rPr>
      </w:pPr>
    </w:p>
    <w:p w:rsidR="00DA3DC0" w:rsidRPr="003425A1" w:rsidRDefault="00253C13">
      <w:pPr>
        <w:autoSpaceDE w:val="0"/>
        <w:spacing w:after="120"/>
        <w:ind w:left="720" w:hanging="720"/>
        <w:rPr>
          <w:rFonts w:ascii="Arial" w:hAnsi="Arial" w:cs="Arial"/>
          <w:sz w:val="24"/>
          <w:szCs w:val="24"/>
        </w:rPr>
      </w:pPr>
      <w:r w:rsidRPr="003425A1">
        <w:rPr>
          <w:rFonts w:ascii="Arial" w:hAnsi="Arial" w:cs="Arial"/>
          <w:sz w:val="24"/>
          <w:szCs w:val="24"/>
        </w:rPr>
        <w:t>Australian National University. (2005). Australian Demographic Databank, Version 3.2b. Australian Centre for Population Research.</w:t>
      </w:r>
    </w:p>
    <w:p w:rsidR="00DA3DC0" w:rsidRPr="003425A1" w:rsidRDefault="00253C13" w:rsidP="003425A1">
      <w:pPr>
        <w:autoSpaceDE w:val="0"/>
        <w:spacing w:after="120"/>
        <w:ind w:left="720" w:hanging="720"/>
        <w:rPr>
          <w:rFonts w:ascii="Arial" w:hAnsi="Arial" w:cs="Arial"/>
          <w:sz w:val="24"/>
          <w:szCs w:val="24"/>
        </w:rPr>
      </w:pPr>
      <w:proofErr w:type="spellStart"/>
      <w:r w:rsidRPr="003425A1">
        <w:rPr>
          <w:rFonts w:ascii="Arial" w:hAnsi="Arial" w:cs="Arial"/>
          <w:sz w:val="24"/>
          <w:szCs w:val="24"/>
        </w:rPr>
        <w:t>Camm</w:t>
      </w:r>
      <w:proofErr w:type="spellEnd"/>
      <w:r w:rsidRPr="003425A1">
        <w:rPr>
          <w:rFonts w:ascii="Arial" w:hAnsi="Arial" w:cs="Arial"/>
          <w:sz w:val="24"/>
          <w:szCs w:val="24"/>
        </w:rPr>
        <w:t>, J. (1984). “Past Population of Australia: A Review of the Historical Development of Australian    Colonial Censuses, 1828-1901”.  Research Papers in Geography No. 28. New South Wales: University of Newcastle.</w:t>
      </w:r>
    </w:p>
    <w:p w:rsidR="00DA3DC0" w:rsidRPr="003425A1" w:rsidRDefault="00253C13" w:rsidP="003425A1">
      <w:pPr>
        <w:autoSpaceDE w:val="0"/>
        <w:spacing w:after="120"/>
        <w:ind w:left="720" w:hanging="720"/>
        <w:rPr>
          <w:rFonts w:ascii="Arial" w:hAnsi="Arial" w:cs="Arial"/>
          <w:sz w:val="24"/>
          <w:szCs w:val="24"/>
        </w:rPr>
      </w:pPr>
      <w:r w:rsidRPr="003425A1">
        <w:rPr>
          <w:rFonts w:ascii="Arial" w:hAnsi="Arial" w:cs="Arial"/>
          <w:sz w:val="24"/>
          <w:szCs w:val="24"/>
        </w:rPr>
        <w:t>Australian Bureau of Statistics. (2004)</w:t>
      </w:r>
      <w:proofErr w:type="gramStart"/>
      <w:r w:rsidRPr="003425A1">
        <w:rPr>
          <w:rFonts w:ascii="Arial" w:hAnsi="Arial" w:cs="Arial"/>
          <w:sz w:val="24"/>
          <w:szCs w:val="24"/>
        </w:rPr>
        <w:t>. ”</w:t>
      </w:r>
      <w:proofErr w:type="gramEnd"/>
      <w:r w:rsidRPr="003425A1">
        <w:rPr>
          <w:rFonts w:ascii="Arial" w:hAnsi="Arial" w:cs="Arial"/>
          <w:sz w:val="24"/>
          <w:szCs w:val="24"/>
        </w:rPr>
        <w:t xml:space="preserve">Australian Historical Population Statistics”. Catalogue number 3105.0.065.001. Australian Bureau of Statistics. </w:t>
      </w:r>
    </w:p>
    <w:p w:rsidR="000F7D6F" w:rsidRDefault="00253C13" w:rsidP="003425A1">
      <w:pPr>
        <w:autoSpaceDE w:val="0"/>
        <w:spacing w:after="120"/>
        <w:ind w:left="720" w:hanging="720"/>
        <w:rPr>
          <w:rFonts w:ascii="Arial" w:hAnsi="Arial" w:cs="Arial"/>
          <w:sz w:val="24"/>
          <w:szCs w:val="24"/>
        </w:rPr>
      </w:pPr>
      <w:r w:rsidRPr="003425A1">
        <w:rPr>
          <w:rFonts w:ascii="Arial" w:hAnsi="Arial" w:cs="Arial"/>
          <w:sz w:val="24"/>
          <w:szCs w:val="24"/>
        </w:rPr>
        <w:t xml:space="preserve">Australian Bureau of Statistics. (2004). “3228.0 Demographic Estimates and Projections: Concepts, Sources and Methods”.  (Statistical Concepts Library, 2004). </w:t>
      </w:r>
    </w:p>
    <w:p w:rsidR="00B32A75" w:rsidRPr="003425A1" w:rsidRDefault="00B32A75" w:rsidP="00B32A75">
      <w:pPr>
        <w:autoSpaceDE w:val="0"/>
        <w:spacing w:after="120"/>
        <w:ind w:left="720" w:hanging="720"/>
        <w:rPr>
          <w:rFonts w:ascii="Arial" w:hAnsi="Arial" w:cs="Arial"/>
          <w:sz w:val="24"/>
          <w:szCs w:val="24"/>
        </w:rPr>
      </w:pPr>
      <w:r w:rsidRPr="003425A1">
        <w:rPr>
          <w:rFonts w:ascii="Arial" w:hAnsi="Arial" w:cs="Arial"/>
          <w:sz w:val="24"/>
          <w:szCs w:val="24"/>
        </w:rPr>
        <w:t>Austra</w:t>
      </w:r>
      <w:r>
        <w:rPr>
          <w:rFonts w:ascii="Arial" w:hAnsi="Arial" w:cs="Arial"/>
          <w:sz w:val="24"/>
          <w:szCs w:val="24"/>
        </w:rPr>
        <w:t>lian Bureau of Statistics (2016</w:t>
      </w:r>
      <w:r w:rsidRPr="003425A1">
        <w:rPr>
          <w:rFonts w:ascii="Arial" w:hAnsi="Arial" w:cs="Arial"/>
          <w:sz w:val="24"/>
          <w:szCs w:val="24"/>
        </w:rPr>
        <w:t>). “</w:t>
      </w:r>
      <w:r w:rsidRPr="00B32A75">
        <w:rPr>
          <w:rFonts w:ascii="Arial" w:hAnsi="Arial" w:cs="Arial"/>
          <w:sz w:val="24"/>
          <w:szCs w:val="24"/>
        </w:rPr>
        <w:t>3301.0 - Births, Australia, 2015</w:t>
      </w:r>
      <w:r>
        <w:rPr>
          <w:rFonts w:ascii="Arial" w:hAnsi="Arial" w:cs="Arial"/>
          <w:sz w:val="24"/>
          <w:szCs w:val="24"/>
        </w:rPr>
        <w:t xml:space="preserve"> – Explanatory Notes</w:t>
      </w:r>
      <w:r w:rsidRPr="003425A1">
        <w:rPr>
          <w:rFonts w:ascii="Arial" w:hAnsi="Arial" w:cs="Arial"/>
          <w:sz w:val="24"/>
          <w:szCs w:val="24"/>
        </w:rPr>
        <w:t>”.</w:t>
      </w:r>
      <w:r>
        <w:rPr>
          <w:rFonts w:ascii="Arial" w:hAnsi="Arial" w:cs="Arial"/>
          <w:sz w:val="24"/>
          <w:szCs w:val="24"/>
        </w:rPr>
        <w:t xml:space="preserve"> Accessed Dec. 5, 2016 from </w:t>
      </w:r>
      <w:r w:rsidRPr="00B32A75">
        <w:rPr>
          <w:rFonts w:ascii="Arial" w:hAnsi="Arial" w:cs="Arial"/>
          <w:sz w:val="24"/>
          <w:szCs w:val="24"/>
        </w:rPr>
        <w:t>http://www.abs.gov.au/ausstats/abs@.nsf/exnote/3301.0</w:t>
      </w:r>
      <w:r w:rsidRPr="003425A1">
        <w:rPr>
          <w:rFonts w:ascii="Arial" w:hAnsi="Arial" w:cs="Arial"/>
          <w:sz w:val="24"/>
          <w:szCs w:val="24"/>
        </w:rPr>
        <w:t xml:space="preserve">. </w:t>
      </w:r>
    </w:p>
    <w:p w:rsidR="00DA3DC0" w:rsidRPr="003425A1" w:rsidRDefault="00253C13" w:rsidP="003425A1">
      <w:pPr>
        <w:autoSpaceDE w:val="0"/>
        <w:spacing w:after="120"/>
        <w:ind w:left="720" w:hanging="720"/>
        <w:rPr>
          <w:rFonts w:ascii="Arial" w:hAnsi="Arial" w:cs="Arial"/>
          <w:sz w:val="24"/>
          <w:szCs w:val="24"/>
        </w:rPr>
      </w:pPr>
      <w:r w:rsidRPr="003425A1">
        <w:rPr>
          <w:rFonts w:ascii="Arial" w:hAnsi="Arial" w:cs="Arial"/>
          <w:sz w:val="24"/>
          <w:szCs w:val="24"/>
        </w:rPr>
        <w:t>Young, C. (1975). “Epidemic of infectious diseases in Australia prior to 1914”. Colloquium on Crises in Australia of Mortality, University of Montreal.</w:t>
      </w:r>
    </w:p>
    <w:p w:rsidR="00DA3DC0" w:rsidRPr="003425A1" w:rsidRDefault="00253C13" w:rsidP="003425A1">
      <w:pPr>
        <w:autoSpaceDE w:val="0"/>
        <w:spacing w:after="120"/>
        <w:ind w:left="720" w:hanging="720"/>
        <w:rPr>
          <w:rFonts w:ascii="Arial" w:hAnsi="Arial" w:cs="Arial"/>
          <w:sz w:val="24"/>
          <w:szCs w:val="24"/>
        </w:rPr>
      </w:pPr>
      <w:proofErr w:type="spellStart"/>
      <w:r w:rsidRPr="003425A1">
        <w:rPr>
          <w:rFonts w:ascii="Arial" w:hAnsi="Arial" w:cs="Arial"/>
          <w:sz w:val="24"/>
          <w:szCs w:val="24"/>
        </w:rPr>
        <w:t>Kippen</w:t>
      </w:r>
      <w:proofErr w:type="spellEnd"/>
      <w:r w:rsidRPr="003425A1">
        <w:rPr>
          <w:rFonts w:ascii="Arial" w:hAnsi="Arial" w:cs="Arial"/>
          <w:sz w:val="24"/>
          <w:szCs w:val="24"/>
        </w:rPr>
        <w:t xml:space="preserve">, </w:t>
      </w:r>
      <w:proofErr w:type="gramStart"/>
      <w:r w:rsidRPr="003425A1">
        <w:rPr>
          <w:rFonts w:ascii="Arial" w:hAnsi="Arial" w:cs="Arial"/>
          <w:sz w:val="24"/>
          <w:szCs w:val="24"/>
        </w:rPr>
        <w:t>Rebecca  and</w:t>
      </w:r>
      <w:proofErr w:type="gramEnd"/>
      <w:r w:rsidRPr="003425A1">
        <w:rPr>
          <w:rFonts w:ascii="Arial" w:hAnsi="Arial" w:cs="Arial"/>
          <w:sz w:val="24"/>
          <w:szCs w:val="24"/>
        </w:rPr>
        <w:t xml:space="preserve"> Lucas, David. (2004). “Sources for Australian Historical Demography “.  Working Papers in Demography, No. 93.  Demography and Sociology Program.  Research School of Social Sciences.  The Australian National University.</w:t>
      </w:r>
    </w:p>
    <w:p w:rsidR="00DA3DC0" w:rsidRPr="003425A1" w:rsidRDefault="00253C13" w:rsidP="003425A1">
      <w:pPr>
        <w:autoSpaceDE w:val="0"/>
        <w:spacing w:after="120"/>
        <w:ind w:left="720" w:hanging="720"/>
        <w:rPr>
          <w:rFonts w:ascii="Arial" w:hAnsi="Arial" w:cs="Arial"/>
          <w:sz w:val="24"/>
          <w:szCs w:val="24"/>
        </w:rPr>
      </w:pPr>
      <w:r w:rsidRPr="003425A1">
        <w:rPr>
          <w:rFonts w:ascii="Arial" w:hAnsi="Arial" w:cs="Arial"/>
          <w:sz w:val="24"/>
          <w:szCs w:val="24"/>
        </w:rPr>
        <w:t xml:space="preserve">Forster, C.  and C. Hazlehurst. (1988). Australian Statisticians and the Development of official Statistics. In Year Book Australia, Catalogue number 1301.0. </w:t>
      </w:r>
      <w:proofErr w:type="gramStart"/>
      <w:r w:rsidRPr="003425A1">
        <w:rPr>
          <w:rFonts w:ascii="Arial" w:hAnsi="Arial" w:cs="Arial"/>
          <w:sz w:val="24"/>
          <w:szCs w:val="24"/>
        </w:rPr>
        <w:t>Canberra :</w:t>
      </w:r>
      <w:proofErr w:type="gramEnd"/>
      <w:r w:rsidRPr="003425A1">
        <w:rPr>
          <w:rFonts w:ascii="Arial" w:hAnsi="Arial" w:cs="Arial"/>
          <w:sz w:val="24"/>
          <w:szCs w:val="24"/>
        </w:rPr>
        <w:t xml:space="preserve"> Australian Bureau of Statistic.</w:t>
      </w:r>
    </w:p>
    <w:p w:rsidR="00DA3DC0" w:rsidRPr="003425A1" w:rsidRDefault="00253C13" w:rsidP="003425A1">
      <w:pPr>
        <w:autoSpaceDE w:val="0"/>
        <w:spacing w:after="120"/>
        <w:ind w:left="720" w:hanging="720"/>
        <w:rPr>
          <w:rFonts w:ascii="Arial" w:hAnsi="Arial" w:cs="Arial"/>
          <w:sz w:val="24"/>
          <w:szCs w:val="24"/>
        </w:rPr>
      </w:pPr>
      <w:r w:rsidRPr="003425A1">
        <w:rPr>
          <w:rFonts w:ascii="Arial" w:hAnsi="Arial" w:cs="Arial"/>
          <w:sz w:val="24"/>
          <w:szCs w:val="24"/>
        </w:rPr>
        <w:t>Australian Institute of Health and Welfare. (2004). National Mortality Database Documentation.</w:t>
      </w:r>
    </w:p>
    <w:p w:rsidR="00DA3DC0" w:rsidRPr="003425A1" w:rsidRDefault="004D0D85" w:rsidP="003425A1">
      <w:pPr>
        <w:autoSpaceDE w:val="0"/>
        <w:spacing w:after="120"/>
        <w:ind w:left="720" w:hanging="720"/>
        <w:rPr>
          <w:rFonts w:ascii="Arial" w:hAnsi="Arial" w:cs="Arial"/>
          <w:sz w:val="24"/>
          <w:szCs w:val="24"/>
        </w:rPr>
      </w:pPr>
      <w:hyperlink r:id="rId9" w:history="1">
        <w:r w:rsidR="00253C13" w:rsidRPr="003425A1">
          <w:rPr>
            <w:rFonts w:ascii="Arial" w:hAnsi="Arial" w:cs="Arial"/>
            <w:sz w:val="24"/>
            <w:szCs w:val="24"/>
          </w:rPr>
          <w:t>Australian Institute of Health and Welfare</w:t>
        </w:r>
      </w:hyperlink>
    </w:p>
    <w:p w:rsidR="00DA3DC0" w:rsidRPr="003425A1" w:rsidRDefault="00253C13" w:rsidP="003425A1">
      <w:pPr>
        <w:autoSpaceDE w:val="0"/>
        <w:spacing w:after="120"/>
        <w:ind w:left="720" w:hanging="720"/>
        <w:rPr>
          <w:rFonts w:ascii="Arial" w:hAnsi="Arial" w:cs="Arial"/>
          <w:sz w:val="24"/>
          <w:szCs w:val="24"/>
        </w:rPr>
      </w:pPr>
      <w:proofErr w:type="spellStart"/>
      <w:r w:rsidRPr="003425A1">
        <w:rPr>
          <w:rFonts w:ascii="Arial" w:hAnsi="Arial" w:cs="Arial"/>
          <w:sz w:val="24"/>
          <w:szCs w:val="24"/>
        </w:rPr>
        <w:t>Trewin</w:t>
      </w:r>
      <w:proofErr w:type="spellEnd"/>
      <w:r w:rsidRPr="003425A1">
        <w:rPr>
          <w:rFonts w:ascii="Arial" w:hAnsi="Arial" w:cs="Arial"/>
          <w:sz w:val="24"/>
          <w:szCs w:val="24"/>
        </w:rPr>
        <w:t xml:space="preserve">, D. (2000). 2001 Census of Population and Housing. “How Australia Takes a Census”.  Catalogue no. 2903.0 Australian Bureau of Statistics. Inline refernce E:\Data\mDb\Australia\Trewin.ABS.2000.pdf </w:t>
      </w:r>
    </w:p>
    <w:p w:rsidR="00DA3DC0" w:rsidRPr="003425A1" w:rsidRDefault="00DA3DC0">
      <w:pPr>
        <w:pStyle w:val="BodyText"/>
        <w:ind w:firstLine="0"/>
        <w:rPr>
          <w:rFonts w:ascii="Arial" w:hAnsi="Arial" w:cs="Arial"/>
          <w:szCs w:val="24"/>
        </w:rPr>
      </w:pPr>
    </w:p>
    <w:p w:rsidR="00741F90" w:rsidRDefault="00741F90">
      <w:pPr>
        <w:suppressAutoHyphens w:val="0"/>
        <w:rPr>
          <w:rFonts w:ascii="Arial" w:hAnsi="Arial" w:cs="Arial"/>
          <w:b/>
          <w:bCs/>
          <w:iCs/>
          <w:caps/>
          <w:sz w:val="24"/>
          <w:szCs w:val="24"/>
          <w:lang w:eastAsia="zh-CN"/>
        </w:rPr>
      </w:pPr>
      <w:r>
        <w:rPr>
          <w:rFonts w:ascii="Arial" w:hAnsi="Arial" w:cs="Arial"/>
          <w:b/>
          <w:bCs/>
          <w:iCs/>
          <w:caps/>
          <w:sz w:val="24"/>
          <w:szCs w:val="24"/>
          <w:lang w:eastAsia="zh-CN"/>
        </w:rPr>
        <w:br w:type="page"/>
      </w:r>
    </w:p>
    <w:p w:rsidR="00DA3DC0" w:rsidRPr="003425A1" w:rsidRDefault="00253C13" w:rsidP="003425A1">
      <w:pPr>
        <w:pStyle w:val="Heading2"/>
        <w:numPr>
          <w:ilvl w:val="2"/>
          <w:numId w:val="1"/>
        </w:numPr>
        <w:rPr>
          <w:rFonts w:ascii="Arial" w:hAnsi="Arial" w:cs="Arial"/>
          <w:b/>
          <w:bCs/>
          <w:iCs/>
          <w:caps/>
          <w:sz w:val="24"/>
          <w:szCs w:val="24"/>
          <w:lang w:eastAsia="zh-CN"/>
        </w:rPr>
      </w:pPr>
      <w:r w:rsidRPr="003425A1">
        <w:rPr>
          <w:rFonts w:ascii="Arial" w:hAnsi="Arial" w:cs="Arial"/>
          <w:b/>
          <w:bCs/>
          <w:iCs/>
          <w:caps/>
          <w:sz w:val="24"/>
          <w:szCs w:val="24"/>
          <w:lang w:eastAsia="zh-CN"/>
        </w:rPr>
        <w:lastRenderedPageBreak/>
        <w:t xml:space="preserve">appendix </w:t>
      </w:r>
      <w:bookmarkStart w:id="0" w:name="censuses11111111111111111111111111111111"/>
      <w:bookmarkEnd w:id="0"/>
      <w:r w:rsidR="00741F90">
        <w:rPr>
          <w:rFonts w:ascii="Arial" w:hAnsi="Arial" w:cs="Arial"/>
          <w:b/>
          <w:bCs/>
          <w:iCs/>
          <w:caps/>
          <w:sz w:val="24"/>
          <w:szCs w:val="24"/>
          <w:lang w:eastAsia="zh-CN"/>
        </w:rPr>
        <w:t>I</w:t>
      </w:r>
      <w:r w:rsidRPr="003425A1">
        <w:rPr>
          <w:rFonts w:ascii="Arial" w:hAnsi="Arial" w:cs="Arial"/>
          <w:b/>
          <w:bCs/>
          <w:iCs/>
          <w:caps/>
          <w:sz w:val="24"/>
          <w:szCs w:val="24"/>
          <w:lang w:eastAsia="zh-CN"/>
        </w:rPr>
        <w:t xml:space="preserve">.  Population censuses </w:t>
      </w:r>
    </w:p>
    <w:p w:rsidR="00DA3DC0" w:rsidRPr="003425A1" w:rsidRDefault="00253C13" w:rsidP="003425A1">
      <w:pPr>
        <w:spacing w:line="360" w:lineRule="auto"/>
        <w:rPr>
          <w:rFonts w:ascii="Arial" w:hAnsi="Arial" w:cs="Arial"/>
        </w:rPr>
      </w:pPr>
      <w:r w:rsidRPr="003425A1">
        <w:rPr>
          <w:rFonts w:ascii="Arial" w:hAnsi="Arial" w:cs="Arial"/>
        </w:rPr>
        <w:t xml:space="preserve"> </w:t>
      </w:r>
    </w:p>
    <w:p w:rsidR="00DA3DC0" w:rsidRPr="003425A1" w:rsidRDefault="00253C13" w:rsidP="003425A1">
      <w:pPr>
        <w:spacing w:line="360" w:lineRule="auto"/>
        <w:rPr>
          <w:rFonts w:ascii="Arial" w:hAnsi="Arial" w:cs="Arial"/>
        </w:rPr>
      </w:pPr>
      <w:r w:rsidRPr="003425A1">
        <w:rPr>
          <w:rFonts w:ascii="Arial" w:hAnsi="Arial" w:cs="Arial"/>
        </w:rPr>
        <w:t>1828, November — first modern census in New South Wales including parts of Queensland and Tasmania;</w:t>
      </w:r>
    </w:p>
    <w:p w:rsidR="00DA3DC0" w:rsidRPr="003425A1" w:rsidRDefault="00253C13" w:rsidP="003425A1">
      <w:pPr>
        <w:spacing w:line="360" w:lineRule="auto"/>
        <w:rPr>
          <w:rFonts w:ascii="Arial" w:hAnsi="Arial" w:cs="Arial"/>
        </w:rPr>
      </w:pPr>
      <w:r w:rsidRPr="003425A1">
        <w:rPr>
          <w:rFonts w:ascii="Arial" w:hAnsi="Arial" w:cs="Arial"/>
        </w:rPr>
        <w:t>1833, September 2nd—census in New South Wales including all of Queensland and Tasmania;</w:t>
      </w:r>
    </w:p>
    <w:p w:rsidR="00DA3DC0" w:rsidRPr="003425A1" w:rsidRDefault="00253C13" w:rsidP="003425A1">
      <w:pPr>
        <w:spacing w:line="360" w:lineRule="auto"/>
        <w:rPr>
          <w:rFonts w:ascii="Arial" w:hAnsi="Arial" w:cs="Arial"/>
        </w:rPr>
      </w:pPr>
      <w:r w:rsidRPr="003425A1">
        <w:rPr>
          <w:rFonts w:ascii="Arial" w:hAnsi="Arial" w:cs="Arial"/>
        </w:rPr>
        <w:t>1836, September 2nd—census in New South Wales including Victoria, Queensland and Tasmania;</w:t>
      </w:r>
    </w:p>
    <w:p w:rsidR="00DA3DC0" w:rsidRPr="003425A1" w:rsidRDefault="00253C13" w:rsidP="003425A1">
      <w:pPr>
        <w:spacing w:line="360" w:lineRule="auto"/>
        <w:rPr>
          <w:rFonts w:ascii="Arial" w:hAnsi="Arial" w:cs="Arial"/>
        </w:rPr>
      </w:pPr>
      <w:r w:rsidRPr="003425A1">
        <w:rPr>
          <w:rFonts w:ascii="Arial" w:hAnsi="Arial" w:cs="Arial"/>
        </w:rPr>
        <w:t>1841, March 2nd—census in New South Wales including Victoria and Queensland; census in South Australia;</w:t>
      </w:r>
    </w:p>
    <w:p w:rsidR="00DA3DC0" w:rsidRPr="003425A1" w:rsidRDefault="00253C13" w:rsidP="003425A1">
      <w:pPr>
        <w:spacing w:line="360" w:lineRule="auto"/>
        <w:rPr>
          <w:rFonts w:ascii="Arial" w:hAnsi="Arial" w:cs="Arial"/>
        </w:rPr>
      </w:pPr>
      <w:r w:rsidRPr="003425A1">
        <w:rPr>
          <w:rFonts w:ascii="Arial" w:hAnsi="Arial" w:cs="Arial"/>
        </w:rPr>
        <w:t xml:space="preserve">1842, 1843—census in </w:t>
      </w:r>
      <w:proofErr w:type="gramStart"/>
      <w:r w:rsidRPr="003425A1">
        <w:rPr>
          <w:rFonts w:ascii="Arial" w:hAnsi="Arial" w:cs="Arial"/>
        </w:rPr>
        <w:t>Tasmania[</w:t>
      </w:r>
      <w:proofErr w:type="gramEnd"/>
      <w:r w:rsidRPr="003425A1">
        <w:rPr>
          <w:rFonts w:ascii="Arial" w:hAnsi="Arial" w:cs="Arial"/>
        </w:rPr>
        <w:t>according to AHPS census in Tasmania was 27 Sep 1841];</w:t>
      </w:r>
    </w:p>
    <w:p w:rsidR="00DA3DC0" w:rsidRPr="003425A1" w:rsidRDefault="00253C13" w:rsidP="003425A1">
      <w:pPr>
        <w:spacing w:line="360" w:lineRule="auto"/>
        <w:rPr>
          <w:rFonts w:ascii="Arial" w:hAnsi="Arial" w:cs="Arial"/>
        </w:rPr>
      </w:pPr>
      <w:r w:rsidRPr="003425A1">
        <w:rPr>
          <w:rFonts w:ascii="Arial" w:hAnsi="Arial" w:cs="Arial"/>
        </w:rPr>
        <w:t>1844, February 26th—census in South Australia;</w:t>
      </w:r>
    </w:p>
    <w:p w:rsidR="00DA3DC0" w:rsidRPr="003425A1" w:rsidRDefault="00253C13" w:rsidP="003425A1">
      <w:pPr>
        <w:spacing w:line="360" w:lineRule="auto"/>
        <w:rPr>
          <w:rFonts w:ascii="Arial" w:hAnsi="Arial" w:cs="Arial"/>
        </w:rPr>
      </w:pPr>
      <w:r w:rsidRPr="003425A1">
        <w:rPr>
          <w:rFonts w:ascii="Arial" w:hAnsi="Arial" w:cs="Arial"/>
        </w:rPr>
        <w:t>1846—census in New South Wales including Victoria and Queensland (March, 2nd); separate census in South Australia (February, 26th);</w:t>
      </w:r>
    </w:p>
    <w:p w:rsidR="00DA3DC0" w:rsidRPr="003425A1" w:rsidRDefault="00253C13" w:rsidP="003425A1">
      <w:pPr>
        <w:spacing w:line="360" w:lineRule="auto"/>
        <w:rPr>
          <w:rFonts w:ascii="Arial" w:hAnsi="Arial" w:cs="Arial"/>
        </w:rPr>
      </w:pPr>
      <w:r w:rsidRPr="003425A1">
        <w:rPr>
          <w:rFonts w:ascii="Arial" w:hAnsi="Arial" w:cs="Arial"/>
        </w:rPr>
        <w:t>1847, December 31st—census in Tasmania;</w:t>
      </w:r>
    </w:p>
    <w:p w:rsidR="00DA3DC0" w:rsidRPr="003425A1" w:rsidRDefault="00253C13" w:rsidP="003425A1">
      <w:pPr>
        <w:spacing w:line="360" w:lineRule="auto"/>
        <w:rPr>
          <w:rFonts w:ascii="Arial" w:hAnsi="Arial" w:cs="Arial"/>
        </w:rPr>
      </w:pPr>
      <w:r w:rsidRPr="003425A1">
        <w:rPr>
          <w:rFonts w:ascii="Arial" w:hAnsi="Arial" w:cs="Arial"/>
        </w:rPr>
        <w:t>1848, October 10th—census in Western Australia;</w:t>
      </w:r>
    </w:p>
    <w:p w:rsidR="00DA3DC0" w:rsidRPr="003425A1" w:rsidRDefault="00253C13" w:rsidP="003425A1">
      <w:pPr>
        <w:spacing w:line="360" w:lineRule="auto"/>
        <w:rPr>
          <w:rFonts w:ascii="Arial" w:hAnsi="Arial" w:cs="Arial"/>
        </w:rPr>
      </w:pPr>
      <w:r w:rsidRPr="003425A1">
        <w:rPr>
          <w:rFonts w:ascii="Arial" w:hAnsi="Arial" w:cs="Arial"/>
        </w:rPr>
        <w:t xml:space="preserve">1851—census in New South Wales including Victoria and Queensland (March 1st); separate censuses in South Australia (January, 1st) and Tasmania (March, 1st); </w:t>
      </w:r>
    </w:p>
    <w:p w:rsidR="00DA3DC0" w:rsidRPr="003425A1" w:rsidRDefault="00253C13" w:rsidP="003425A1">
      <w:pPr>
        <w:spacing w:line="360" w:lineRule="auto"/>
        <w:rPr>
          <w:rFonts w:ascii="Arial" w:hAnsi="Arial" w:cs="Arial"/>
        </w:rPr>
      </w:pPr>
      <w:r w:rsidRPr="003425A1">
        <w:rPr>
          <w:rFonts w:ascii="Arial" w:hAnsi="Arial" w:cs="Arial"/>
        </w:rPr>
        <w:t>1854—censuses in Victoria (April, 26th) and Western Australia (September, 30th);</w:t>
      </w:r>
    </w:p>
    <w:p w:rsidR="00DA3DC0" w:rsidRPr="003425A1" w:rsidRDefault="00253C13" w:rsidP="003425A1">
      <w:pPr>
        <w:spacing w:line="360" w:lineRule="auto"/>
        <w:rPr>
          <w:rFonts w:ascii="Arial" w:hAnsi="Arial" w:cs="Arial"/>
        </w:rPr>
      </w:pPr>
      <w:r w:rsidRPr="003425A1">
        <w:rPr>
          <w:rFonts w:ascii="Arial" w:hAnsi="Arial" w:cs="Arial"/>
        </w:rPr>
        <w:t>1855, March 31st—census in South Australia;</w:t>
      </w:r>
    </w:p>
    <w:p w:rsidR="00DA3DC0" w:rsidRPr="003425A1" w:rsidRDefault="00253C13" w:rsidP="003425A1">
      <w:pPr>
        <w:spacing w:line="360" w:lineRule="auto"/>
        <w:rPr>
          <w:rFonts w:ascii="Arial" w:hAnsi="Arial" w:cs="Arial"/>
        </w:rPr>
      </w:pPr>
      <w:r w:rsidRPr="003425A1">
        <w:rPr>
          <w:rFonts w:ascii="Arial" w:hAnsi="Arial" w:cs="Arial"/>
        </w:rPr>
        <w:t>1856, March 1st—census in New South Wales including Queensland;</w:t>
      </w:r>
    </w:p>
    <w:p w:rsidR="00DA3DC0" w:rsidRPr="003425A1" w:rsidRDefault="00253C13" w:rsidP="003425A1">
      <w:pPr>
        <w:spacing w:line="360" w:lineRule="auto"/>
        <w:rPr>
          <w:rFonts w:ascii="Arial" w:hAnsi="Arial" w:cs="Arial"/>
        </w:rPr>
      </w:pPr>
      <w:r w:rsidRPr="003425A1">
        <w:rPr>
          <w:rFonts w:ascii="Arial" w:hAnsi="Arial" w:cs="Arial"/>
        </w:rPr>
        <w:t>1857—censuses in Victoria (March, 29th) and Tasmania (March, 31st);</w:t>
      </w:r>
    </w:p>
    <w:p w:rsidR="00DA3DC0" w:rsidRPr="003425A1" w:rsidRDefault="00253C13" w:rsidP="003425A1">
      <w:pPr>
        <w:spacing w:line="360" w:lineRule="auto"/>
        <w:rPr>
          <w:rFonts w:ascii="Arial" w:hAnsi="Arial" w:cs="Arial"/>
        </w:rPr>
      </w:pPr>
      <w:r w:rsidRPr="003425A1">
        <w:rPr>
          <w:rFonts w:ascii="Arial" w:hAnsi="Arial" w:cs="Arial"/>
        </w:rPr>
        <w:t>1859, December 31st—census in Western Australia;</w:t>
      </w:r>
    </w:p>
    <w:p w:rsidR="00DA3DC0" w:rsidRPr="003425A1" w:rsidRDefault="00253C13" w:rsidP="003425A1">
      <w:pPr>
        <w:spacing w:line="360" w:lineRule="auto"/>
        <w:rPr>
          <w:rFonts w:ascii="Arial" w:hAnsi="Arial" w:cs="Arial"/>
        </w:rPr>
      </w:pPr>
      <w:r w:rsidRPr="003425A1">
        <w:rPr>
          <w:rFonts w:ascii="Arial" w:hAnsi="Arial" w:cs="Arial"/>
        </w:rPr>
        <w:t>1861, April 7th—censuses in New South Wales, Victoria, Queensland, South Australia, Tasmania;</w:t>
      </w:r>
    </w:p>
    <w:p w:rsidR="00DA3DC0" w:rsidRPr="003425A1" w:rsidRDefault="00253C13" w:rsidP="003425A1">
      <w:pPr>
        <w:spacing w:line="360" w:lineRule="auto"/>
        <w:rPr>
          <w:rFonts w:ascii="Arial" w:hAnsi="Arial" w:cs="Arial"/>
        </w:rPr>
      </w:pPr>
      <w:r w:rsidRPr="003425A1">
        <w:rPr>
          <w:rFonts w:ascii="Arial" w:hAnsi="Arial" w:cs="Arial"/>
        </w:rPr>
        <w:t>1864, January 1st—census in Queensland;</w:t>
      </w:r>
    </w:p>
    <w:p w:rsidR="00DA3DC0" w:rsidRPr="003425A1" w:rsidRDefault="00253C13" w:rsidP="003425A1">
      <w:pPr>
        <w:spacing w:line="360" w:lineRule="auto"/>
        <w:rPr>
          <w:rFonts w:ascii="Arial" w:hAnsi="Arial" w:cs="Arial"/>
        </w:rPr>
      </w:pPr>
      <w:r w:rsidRPr="003425A1">
        <w:rPr>
          <w:rFonts w:ascii="Arial" w:hAnsi="Arial" w:cs="Arial"/>
        </w:rPr>
        <w:t>1866, March 26th—census in South Australia;</w:t>
      </w:r>
    </w:p>
    <w:p w:rsidR="00DA3DC0" w:rsidRPr="003425A1" w:rsidRDefault="00253C13" w:rsidP="003425A1">
      <w:pPr>
        <w:spacing w:line="360" w:lineRule="auto"/>
        <w:rPr>
          <w:rFonts w:ascii="Arial" w:hAnsi="Arial" w:cs="Arial"/>
        </w:rPr>
      </w:pPr>
      <w:r w:rsidRPr="003425A1">
        <w:rPr>
          <w:rFonts w:ascii="Arial" w:hAnsi="Arial" w:cs="Arial"/>
        </w:rPr>
        <w:t>1868, March 2nd—census in Queensland;</w:t>
      </w:r>
    </w:p>
    <w:p w:rsidR="00DA3DC0" w:rsidRPr="003425A1" w:rsidRDefault="00253C13" w:rsidP="003425A1">
      <w:pPr>
        <w:spacing w:line="360" w:lineRule="auto"/>
        <w:rPr>
          <w:rFonts w:ascii="Arial" w:hAnsi="Arial" w:cs="Arial"/>
        </w:rPr>
      </w:pPr>
      <w:r w:rsidRPr="003425A1">
        <w:rPr>
          <w:rFonts w:ascii="Arial" w:hAnsi="Arial" w:cs="Arial"/>
        </w:rPr>
        <w:t>1870—censuses in Western Australia (March, 31st) and Tasmania (February, 7th);</w:t>
      </w:r>
    </w:p>
    <w:p w:rsidR="00DA3DC0" w:rsidRPr="003425A1" w:rsidRDefault="00253C13" w:rsidP="003425A1">
      <w:pPr>
        <w:spacing w:line="360" w:lineRule="auto"/>
        <w:rPr>
          <w:rFonts w:ascii="Arial" w:hAnsi="Arial" w:cs="Arial"/>
        </w:rPr>
      </w:pPr>
      <w:r w:rsidRPr="003425A1">
        <w:rPr>
          <w:rFonts w:ascii="Arial" w:hAnsi="Arial" w:cs="Arial"/>
        </w:rPr>
        <w:t>1871—censuses in New South Wales (April, 2nd), Victoria (April, 2nd), Queensland (September, 1st) and South Australia (April, 2nd);</w:t>
      </w:r>
    </w:p>
    <w:p w:rsidR="00DA3DC0" w:rsidRPr="003425A1" w:rsidRDefault="00253C13" w:rsidP="003425A1">
      <w:pPr>
        <w:spacing w:line="360" w:lineRule="auto"/>
        <w:rPr>
          <w:rFonts w:ascii="Arial" w:hAnsi="Arial" w:cs="Arial"/>
        </w:rPr>
      </w:pPr>
      <w:r w:rsidRPr="003425A1">
        <w:rPr>
          <w:rFonts w:ascii="Arial" w:hAnsi="Arial" w:cs="Arial"/>
        </w:rPr>
        <w:t>1876—censuses in Queensland (May, 1st) and South Australia (March, 26th);</w:t>
      </w:r>
    </w:p>
    <w:p w:rsidR="00DA3DC0" w:rsidRPr="003425A1" w:rsidRDefault="00253C13" w:rsidP="003425A1">
      <w:pPr>
        <w:spacing w:line="360" w:lineRule="auto"/>
        <w:rPr>
          <w:rFonts w:ascii="Arial" w:hAnsi="Arial" w:cs="Arial"/>
        </w:rPr>
      </w:pPr>
      <w:r w:rsidRPr="003425A1">
        <w:rPr>
          <w:rFonts w:ascii="Arial" w:hAnsi="Arial" w:cs="Arial"/>
        </w:rPr>
        <w:t>1881, April 3rd—census in all colonies (New South Wales, Victoria, Queensland, South Australia, Western Australia, Tasmania, Northern Territory);</w:t>
      </w:r>
      <w:bookmarkStart w:id="1" w:name="_GoBack"/>
      <w:bookmarkEnd w:id="1"/>
    </w:p>
    <w:p w:rsidR="00DA3DC0" w:rsidRPr="003425A1" w:rsidRDefault="00253C13" w:rsidP="003425A1">
      <w:pPr>
        <w:spacing w:line="360" w:lineRule="auto"/>
        <w:rPr>
          <w:rFonts w:ascii="Arial" w:hAnsi="Arial" w:cs="Arial"/>
        </w:rPr>
      </w:pPr>
      <w:r w:rsidRPr="003425A1">
        <w:rPr>
          <w:rFonts w:ascii="Arial" w:hAnsi="Arial" w:cs="Arial"/>
        </w:rPr>
        <w:t>1886, May 1st—census in Queensland;</w:t>
      </w:r>
    </w:p>
    <w:p w:rsidR="00DA3DC0" w:rsidRPr="003425A1" w:rsidRDefault="00253C13" w:rsidP="003425A1">
      <w:pPr>
        <w:spacing w:line="360" w:lineRule="auto"/>
        <w:rPr>
          <w:rFonts w:ascii="Arial" w:hAnsi="Arial" w:cs="Arial"/>
        </w:rPr>
      </w:pPr>
      <w:r w:rsidRPr="003425A1">
        <w:rPr>
          <w:rFonts w:ascii="Arial" w:hAnsi="Arial" w:cs="Arial"/>
        </w:rPr>
        <w:t>1891, April 5th—census in all colonies;</w:t>
      </w:r>
    </w:p>
    <w:p w:rsidR="00DA3DC0" w:rsidRPr="003425A1" w:rsidRDefault="00253C13" w:rsidP="003425A1">
      <w:pPr>
        <w:spacing w:line="360" w:lineRule="auto"/>
        <w:rPr>
          <w:rFonts w:ascii="Arial" w:hAnsi="Arial" w:cs="Arial"/>
        </w:rPr>
      </w:pPr>
      <w:r w:rsidRPr="003425A1">
        <w:rPr>
          <w:rFonts w:ascii="Arial" w:hAnsi="Arial" w:cs="Arial"/>
        </w:rPr>
        <w:t>1901, March 31st—census in all colonies;</w:t>
      </w:r>
    </w:p>
    <w:p w:rsidR="00DA3DC0" w:rsidRPr="003425A1" w:rsidRDefault="00253C13" w:rsidP="003425A1">
      <w:pPr>
        <w:spacing w:line="360" w:lineRule="auto"/>
        <w:rPr>
          <w:rFonts w:ascii="Arial" w:hAnsi="Arial" w:cs="Arial"/>
        </w:rPr>
      </w:pPr>
      <w:r w:rsidRPr="003425A1">
        <w:rPr>
          <w:rFonts w:ascii="Arial" w:hAnsi="Arial" w:cs="Arial"/>
        </w:rPr>
        <w:lastRenderedPageBreak/>
        <w:t>1911, April 3rd—first census of Common Wealth of Australia.  On 1 January 1911 The Australian Capital Territory was founded as a Federal Territory and Northern Territory was transferred to the Commonwealth;</w:t>
      </w:r>
    </w:p>
    <w:p w:rsidR="00DA3DC0" w:rsidRPr="003425A1" w:rsidRDefault="00253C13" w:rsidP="003425A1">
      <w:pPr>
        <w:spacing w:line="360" w:lineRule="auto"/>
        <w:rPr>
          <w:rFonts w:ascii="Arial" w:hAnsi="Arial" w:cs="Arial"/>
        </w:rPr>
      </w:pPr>
      <w:r w:rsidRPr="003425A1">
        <w:rPr>
          <w:rFonts w:ascii="Arial" w:hAnsi="Arial" w:cs="Arial"/>
        </w:rPr>
        <w:t>1921, April 4th—census</w:t>
      </w:r>
    </w:p>
    <w:p w:rsidR="00DA3DC0" w:rsidRPr="003425A1" w:rsidRDefault="00253C13" w:rsidP="003425A1">
      <w:pPr>
        <w:spacing w:line="360" w:lineRule="auto"/>
        <w:rPr>
          <w:rFonts w:ascii="Arial" w:hAnsi="Arial" w:cs="Arial"/>
        </w:rPr>
      </w:pPr>
      <w:r w:rsidRPr="003425A1">
        <w:rPr>
          <w:rFonts w:ascii="Arial" w:hAnsi="Arial" w:cs="Arial"/>
        </w:rPr>
        <w:t>1933, June 30th—census</w:t>
      </w:r>
    </w:p>
    <w:p w:rsidR="00DA3DC0" w:rsidRPr="003425A1" w:rsidRDefault="00253C13" w:rsidP="003425A1">
      <w:pPr>
        <w:spacing w:line="360" w:lineRule="auto"/>
        <w:rPr>
          <w:rFonts w:ascii="Arial" w:hAnsi="Arial" w:cs="Arial"/>
        </w:rPr>
      </w:pPr>
      <w:r w:rsidRPr="003425A1">
        <w:rPr>
          <w:rFonts w:ascii="Arial" w:hAnsi="Arial" w:cs="Arial"/>
        </w:rPr>
        <w:t>1947, June 30th—census</w:t>
      </w:r>
    </w:p>
    <w:p w:rsidR="00DA3DC0" w:rsidRPr="003425A1" w:rsidRDefault="00253C13" w:rsidP="003425A1">
      <w:pPr>
        <w:spacing w:line="360" w:lineRule="auto"/>
        <w:rPr>
          <w:rFonts w:ascii="Arial" w:hAnsi="Arial" w:cs="Arial"/>
        </w:rPr>
      </w:pPr>
      <w:r w:rsidRPr="003425A1">
        <w:rPr>
          <w:rFonts w:ascii="Arial" w:hAnsi="Arial" w:cs="Arial"/>
        </w:rPr>
        <w:t>1954, June 30th—census</w:t>
      </w:r>
    </w:p>
    <w:p w:rsidR="00DA3DC0" w:rsidRPr="003425A1" w:rsidRDefault="00253C13" w:rsidP="003425A1">
      <w:pPr>
        <w:spacing w:line="360" w:lineRule="auto"/>
        <w:rPr>
          <w:rFonts w:ascii="Arial" w:hAnsi="Arial" w:cs="Arial"/>
        </w:rPr>
      </w:pPr>
      <w:r w:rsidRPr="003425A1">
        <w:rPr>
          <w:rFonts w:ascii="Arial" w:hAnsi="Arial" w:cs="Arial"/>
        </w:rPr>
        <w:t>1961, June 30th—census</w:t>
      </w:r>
    </w:p>
    <w:p w:rsidR="00DA3DC0" w:rsidRPr="003425A1" w:rsidRDefault="00253C13" w:rsidP="003425A1">
      <w:pPr>
        <w:spacing w:line="360" w:lineRule="auto"/>
        <w:rPr>
          <w:rFonts w:ascii="Arial" w:hAnsi="Arial" w:cs="Arial"/>
        </w:rPr>
      </w:pPr>
      <w:r w:rsidRPr="003425A1">
        <w:rPr>
          <w:rFonts w:ascii="Arial" w:hAnsi="Arial" w:cs="Arial"/>
        </w:rPr>
        <w:t>1966, June 30th—census</w:t>
      </w:r>
    </w:p>
    <w:p w:rsidR="00DA3DC0" w:rsidRPr="003425A1" w:rsidRDefault="00253C13" w:rsidP="003425A1">
      <w:pPr>
        <w:spacing w:line="360" w:lineRule="auto"/>
        <w:rPr>
          <w:rFonts w:ascii="Arial" w:hAnsi="Arial" w:cs="Arial"/>
        </w:rPr>
      </w:pPr>
      <w:r w:rsidRPr="003425A1">
        <w:rPr>
          <w:rFonts w:ascii="Arial" w:hAnsi="Arial" w:cs="Arial"/>
        </w:rPr>
        <w:t>1971, June 30th—census</w:t>
      </w:r>
    </w:p>
    <w:p w:rsidR="00DA3DC0" w:rsidRPr="003425A1" w:rsidRDefault="00253C13" w:rsidP="003425A1">
      <w:pPr>
        <w:spacing w:line="360" w:lineRule="auto"/>
        <w:rPr>
          <w:rFonts w:ascii="Arial" w:hAnsi="Arial" w:cs="Arial"/>
        </w:rPr>
      </w:pPr>
      <w:r w:rsidRPr="003425A1">
        <w:rPr>
          <w:rFonts w:ascii="Arial" w:hAnsi="Arial" w:cs="Arial"/>
        </w:rPr>
        <w:t>1976, June 30th—census</w:t>
      </w:r>
    </w:p>
    <w:p w:rsidR="00DA3DC0" w:rsidRPr="003425A1" w:rsidRDefault="00253C13" w:rsidP="003425A1">
      <w:pPr>
        <w:spacing w:line="360" w:lineRule="auto"/>
        <w:rPr>
          <w:rFonts w:ascii="Arial" w:hAnsi="Arial" w:cs="Arial"/>
        </w:rPr>
      </w:pPr>
      <w:r w:rsidRPr="003425A1">
        <w:rPr>
          <w:rFonts w:ascii="Arial" w:hAnsi="Arial" w:cs="Arial"/>
        </w:rPr>
        <w:t>1981, June 30th—census</w:t>
      </w:r>
    </w:p>
    <w:p w:rsidR="00DA3DC0" w:rsidRPr="003425A1" w:rsidRDefault="00253C13" w:rsidP="003425A1">
      <w:pPr>
        <w:spacing w:line="360" w:lineRule="auto"/>
        <w:rPr>
          <w:rFonts w:ascii="Arial" w:hAnsi="Arial" w:cs="Arial"/>
        </w:rPr>
      </w:pPr>
      <w:r w:rsidRPr="003425A1">
        <w:rPr>
          <w:rFonts w:ascii="Arial" w:hAnsi="Arial" w:cs="Arial"/>
        </w:rPr>
        <w:t>1986, June 30th—census</w:t>
      </w:r>
    </w:p>
    <w:p w:rsidR="00DA3DC0" w:rsidRPr="003425A1" w:rsidRDefault="00253C13" w:rsidP="003425A1">
      <w:pPr>
        <w:spacing w:line="360" w:lineRule="auto"/>
        <w:rPr>
          <w:rFonts w:ascii="Arial" w:hAnsi="Arial" w:cs="Arial"/>
        </w:rPr>
      </w:pPr>
      <w:r w:rsidRPr="003425A1">
        <w:rPr>
          <w:rFonts w:ascii="Arial" w:hAnsi="Arial" w:cs="Arial"/>
        </w:rPr>
        <w:t>1991, August 6th—census</w:t>
      </w:r>
    </w:p>
    <w:p w:rsidR="00DA3DC0" w:rsidRPr="003425A1" w:rsidRDefault="00253C13" w:rsidP="003425A1">
      <w:pPr>
        <w:spacing w:line="360" w:lineRule="auto"/>
        <w:rPr>
          <w:rFonts w:ascii="Arial" w:hAnsi="Arial" w:cs="Arial"/>
        </w:rPr>
      </w:pPr>
      <w:r w:rsidRPr="003425A1">
        <w:rPr>
          <w:rFonts w:ascii="Arial" w:hAnsi="Arial" w:cs="Arial"/>
        </w:rPr>
        <w:t>1996, August 6th—census</w:t>
      </w:r>
    </w:p>
    <w:p w:rsidR="00DA3DC0" w:rsidRPr="003425A1" w:rsidRDefault="00253C13" w:rsidP="003425A1">
      <w:pPr>
        <w:spacing w:line="360" w:lineRule="auto"/>
        <w:rPr>
          <w:rFonts w:ascii="Arial" w:hAnsi="Arial" w:cs="Arial"/>
        </w:rPr>
      </w:pPr>
      <w:r w:rsidRPr="003425A1">
        <w:rPr>
          <w:rFonts w:ascii="Arial" w:hAnsi="Arial" w:cs="Arial"/>
        </w:rPr>
        <w:t>2001, August 7th—census.  This is the first census when the respondents had the option to have their census returns retained and made available to the public after 100 years.  Census returns from previous censuses were destroyed after statistical extractions had been carried out.</w:t>
      </w:r>
    </w:p>
    <w:p w:rsidR="00DA3DC0" w:rsidRPr="003425A1" w:rsidRDefault="00253C13">
      <w:pPr>
        <w:spacing w:line="360" w:lineRule="auto"/>
        <w:rPr>
          <w:rFonts w:ascii="Arial" w:hAnsi="Arial" w:cs="Arial"/>
        </w:rPr>
      </w:pPr>
      <w:r w:rsidRPr="003425A1">
        <w:rPr>
          <w:rFonts w:ascii="Arial" w:hAnsi="Arial" w:cs="Arial"/>
        </w:rPr>
        <w:t>2006, August 8th—census.</w:t>
      </w:r>
    </w:p>
    <w:p w:rsidR="00DA3DC0" w:rsidRPr="003425A1" w:rsidRDefault="00253C13">
      <w:pPr>
        <w:spacing w:line="360" w:lineRule="auto"/>
        <w:rPr>
          <w:rFonts w:ascii="Arial" w:hAnsi="Arial" w:cs="Arial"/>
        </w:rPr>
      </w:pPr>
      <w:r w:rsidRPr="003425A1">
        <w:rPr>
          <w:rFonts w:ascii="Arial" w:hAnsi="Arial" w:cs="Arial"/>
        </w:rPr>
        <w:t>2011, August 9th—census.</w:t>
      </w:r>
    </w:p>
    <w:p w:rsidR="008A0D99" w:rsidRDefault="008A0D99">
      <w:pPr>
        <w:spacing w:line="360" w:lineRule="auto"/>
        <w:rPr>
          <w:rFonts w:ascii="Arial" w:hAnsi="Arial" w:cs="Arial"/>
        </w:rPr>
      </w:pPr>
      <w:r>
        <w:rPr>
          <w:rFonts w:ascii="Arial" w:hAnsi="Arial" w:cs="Arial"/>
        </w:rPr>
        <w:t>2016</w:t>
      </w:r>
      <w:r w:rsidRPr="003425A1">
        <w:rPr>
          <w:rFonts w:ascii="Arial" w:hAnsi="Arial" w:cs="Arial"/>
        </w:rPr>
        <w:t>, August 9th—census.</w:t>
      </w:r>
    </w:p>
    <w:p w:rsidR="00DA3DC0" w:rsidRPr="003425A1" w:rsidRDefault="00253C13">
      <w:pPr>
        <w:spacing w:line="360" w:lineRule="auto"/>
        <w:rPr>
          <w:rFonts w:ascii="Arial" w:hAnsi="Arial" w:cs="Arial"/>
        </w:rPr>
      </w:pPr>
      <w:r w:rsidRPr="003425A1">
        <w:rPr>
          <w:rFonts w:ascii="Arial" w:hAnsi="Arial" w:cs="Arial"/>
        </w:rPr>
        <w:t xml:space="preserve">Additional information on the </w:t>
      </w:r>
      <w:hyperlink r:id="rId10" w:history="1">
        <w:r w:rsidRPr="003425A1">
          <w:rPr>
            <w:rFonts w:ascii="Arial" w:hAnsi="Arial" w:cs="Arial"/>
          </w:rPr>
          <w:t>content of censuses from 1911 to 1996</w:t>
        </w:r>
      </w:hyperlink>
      <w:r w:rsidRPr="003425A1">
        <w:rPr>
          <w:rFonts w:ascii="Arial" w:hAnsi="Arial" w:cs="Arial"/>
        </w:rPr>
        <w:t xml:space="preserve"> can be found on the web site of the Australian Bureau of Statistics (</w:t>
      </w:r>
      <w:hyperlink r:id="rId11" w:history="1">
        <w:r w:rsidRPr="003425A1">
          <w:rPr>
            <w:rFonts w:ascii="Arial" w:hAnsi="Arial" w:cs="Arial"/>
          </w:rPr>
          <w:t>www.abs.gov.au</w:t>
        </w:r>
      </w:hyperlink>
      <w:r w:rsidRPr="003425A1">
        <w:rPr>
          <w:rFonts w:ascii="Arial" w:hAnsi="Arial" w:cs="Arial"/>
        </w:rPr>
        <w:t>) (</w:t>
      </w:r>
      <w:proofErr w:type="spellStart"/>
      <w:r w:rsidRPr="003425A1">
        <w:rPr>
          <w:rFonts w:ascii="Arial" w:hAnsi="Arial" w:cs="Arial"/>
        </w:rPr>
        <w:t>Trewin</w:t>
      </w:r>
      <w:proofErr w:type="spellEnd"/>
      <w:r w:rsidRPr="003425A1">
        <w:rPr>
          <w:rFonts w:ascii="Arial" w:hAnsi="Arial" w:cs="Arial"/>
        </w:rPr>
        <w:t>, 2000).</w:t>
      </w:r>
    </w:p>
    <w:p w:rsidR="00FD0946" w:rsidRDefault="00FD0946" w:rsidP="003425A1">
      <w:pPr>
        <w:pStyle w:val="Heading2"/>
        <w:numPr>
          <w:ilvl w:val="2"/>
          <w:numId w:val="1"/>
        </w:numPr>
        <w:rPr>
          <w:rFonts w:ascii="Arial" w:hAnsi="Arial" w:cs="Arial"/>
          <w:b/>
          <w:bCs/>
          <w:iCs/>
          <w:caps/>
          <w:sz w:val="24"/>
          <w:szCs w:val="24"/>
          <w:lang w:eastAsia="zh-CN"/>
        </w:rPr>
      </w:pPr>
    </w:p>
    <w:p w:rsidR="00EE4487" w:rsidRDefault="00EE4487">
      <w:pPr>
        <w:suppressAutoHyphens w:val="0"/>
        <w:rPr>
          <w:rFonts w:ascii="Arial" w:hAnsi="Arial" w:cs="Arial"/>
          <w:b/>
          <w:bCs/>
          <w:iCs/>
          <w:caps/>
          <w:sz w:val="24"/>
          <w:szCs w:val="24"/>
          <w:lang w:eastAsia="zh-CN"/>
        </w:rPr>
      </w:pPr>
      <w:r>
        <w:rPr>
          <w:rFonts w:ascii="Arial" w:hAnsi="Arial" w:cs="Arial"/>
          <w:b/>
          <w:bCs/>
          <w:iCs/>
          <w:caps/>
          <w:sz w:val="24"/>
          <w:szCs w:val="24"/>
          <w:lang w:eastAsia="zh-CN"/>
        </w:rPr>
        <w:br w:type="page"/>
      </w:r>
    </w:p>
    <w:p w:rsidR="00DA3DC0" w:rsidRPr="003425A1" w:rsidRDefault="00253C13" w:rsidP="003425A1">
      <w:pPr>
        <w:pStyle w:val="Heading2"/>
        <w:numPr>
          <w:ilvl w:val="2"/>
          <w:numId w:val="1"/>
        </w:numPr>
        <w:rPr>
          <w:rFonts w:ascii="Arial" w:hAnsi="Arial" w:cs="Arial"/>
          <w:b/>
          <w:bCs/>
          <w:iCs/>
          <w:caps/>
          <w:sz w:val="24"/>
          <w:szCs w:val="24"/>
          <w:lang w:eastAsia="zh-CN"/>
        </w:rPr>
      </w:pPr>
      <w:r w:rsidRPr="003425A1">
        <w:rPr>
          <w:rFonts w:ascii="Arial" w:hAnsi="Arial" w:cs="Arial"/>
          <w:b/>
          <w:bCs/>
          <w:iCs/>
          <w:caps/>
          <w:sz w:val="24"/>
          <w:szCs w:val="24"/>
          <w:lang w:eastAsia="zh-CN"/>
        </w:rPr>
        <w:lastRenderedPageBreak/>
        <w:t xml:space="preserve">appendix </w:t>
      </w:r>
      <w:bookmarkStart w:id="2" w:name="lxdb1"/>
      <w:r w:rsidR="00741F90">
        <w:rPr>
          <w:rFonts w:ascii="Arial" w:hAnsi="Arial" w:cs="Arial"/>
          <w:b/>
          <w:bCs/>
          <w:iCs/>
          <w:caps/>
          <w:sz w:val="24"/>
          <w:szCs w:val="24"/>
          <w:lang w:eastAsia="zh-CN"/>
        </w:rPr>
        <w:t>II</w:t>
      </w:r>
      <w:bookmarkEnd w:id="2"/>
      <w:r w:rsidRPr="003425A1">
        <w:rPr>
          <w:rFonts w:ascii="Arial" w:hAnsi="Arial" w:cs="Arial"/>
          <w:b/>
          <w:bCs/>
          <w:iCs/>
          <w:caps/>
          <w:sz w:val="24"/>
          <w:szCs w:val="24"/>
          <w:lang w:eastAsia="zh-CN"/>
        </w:rPr>
        <w:t xml:space="preserve"> - DESCRIPTION of data used for THE lexis database</w:t>
      </w:r>
    </w:p>
    <w:p w:rsidR="00DA3DC0" w:rsidRPr="003425A1" w:rsidRDefault="00253C13" w:rsidP="003425A1">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Deaths</w:t>
      </w:r>
    </w:p>
    <w:p w:rsidR="00DA3DC0" w:rsidRPr="003425A1" w:rsidRDefault="00253C13">
      <w:pPr>
        <w:rPr>
          <w:rFonts w:ascii="Arial" w:hAnsi="Arial" w:cs="Arial"/>
          <w:b/>
        </w:rPr>
      </w:pPr>
      <w:r w:rsidRPr="003425A1">
        <w:rPr>
          <w:rFonts w:ascii="Arial" w:hAnsi="Arial" w:cs="Arial"/>
        </w:rPr>
        <w:tab/>
      </w:r>
      <w:r w:rsidRPr="003425A1">
        <w:rPr>
          <w:rFonts w:ascii="Arial" w:hAnsi="Arial" w:cs="Arial"/>
        </w:rPr>
        <w:tab/>
      </w:r>
    </w:p>
    <w:tbl>
      <w:tblPr>
        <w:tblW w:w="10372" w:type="dxa"/>
        <w:tblInd w:w="-2" w:type="dxa"/>
        <w:tblLayout w:type="fixed"/>
        <w:tblCellMar>
          <w:left w:w="0" w:type="dxa"/>
          <w:right w:w="0" w:type="dxa"/>
        </w:tblCellMar>
        <w:tblLook w:val="0000"/>
      </w:tblPr>
      <w:tblGrid>
        <w:gridCol w:w="1183"/>
        <w:gridCol w:w="2916"/>
        <w:gridCol w:w="1668"/>
        <w:gridCol w:w="1824"/>
        <w:gridCol w:w="2398"/>
        <w:gridCol w:w="383"/>
      </w:tblGrid>
      <w:tr w:rsidR="003425A1" w:rsidRPr="003425A1" w:rsidTr="003425A1">
        <w:trPr>
          <w:trHeight w:val="435"/>
        </w:trPr>
        <w:tc>
          <w:tcPr>
            <w:tcW w:w="1182" w:type="dxa"/>
            <w:tcBorders>
              <w:top w:val="double" w:sz="4" w:space="0" w:color="000000"/>
              <w:left w:val="double" w:sz="4" w:space="0" w:color="000000"/>
              <w:bottom w:val="double" w:sz="4" w:space="0" w:color="000000"/>
            </w:tcBorders>
            <w:shd w:val="clear" w:color="auto" w:fill="auto"/>
            <w:vAlign w:val="center"/>
          </w:tcPr>
          <w:p w:rsidR="00DA3DC0" w:rsidRPr="003425A1" w:rsidRDefault="00253C13" w:rsidP="003425A1">
            <w:pPr>
              <w:snapToGrid w:val="0"/>
              <w:jc w:val="center"/>
              <w:rPr>
                <w:rFonts w:ascii="Arial" w:hAnsi="Arial" w:cs="Arial"/>
                <w:b/>
              </w:rPr>
            </w:pPr>
            <w:r w:rsidRPr="003425A1">
              <w:rPr>
                <w:rFonts w:ascii="Arial" w:hAnsi="Arial" w:cs="Arial"/>
                <w:b/>
              </w:rPr>
              <w:t>Period</w:t>
            </w:r>
          </w:p>
        </w:tc>
        <w:tc>
          <w:tcPr>
            <w:tcW w:w="2916" w:type="dxa"/>
            <w:tcBorders>
              <w:top w:val="double" w:sz="4" w:space="0" w:color="000000"/>
              <w:left w:val="single" w:sz="4" w:space="0" w:color="000000"/>
              <w:bottom w:val="double" w:sz="4" w:space="0" w:color="000000"/>
            </w:tcBorders>
            <w:shd w:val="clear" w:color="auto" w:fill="auto"/>
            <w:vAlign w:val="center"/>
          </w:tcPr>
          <w:p w:rsidR="00DA3DC0" w:rsidRPr="003425A1" w:rsidRDefault="00253C13" w:rsidP="003425A1">
            <w:pPr>
              <w:snapToGrid w:val="0"/>
              <w:ind w:right="-76"/>
              <w:jc w:val="center"/>
              <w:rPr>
                <w:rFonts w:ascii="Arial" w:hAnsi="Arial" w:cs="Arial"/>
                <w:b/>
              </w:rPr>
            </w:pPr>
            <w:r w:rsidRPr="003425A1">
              <w:rPr>
                <w:rFonts w:ascii="Arial" w:hAnsi="Arial" w:cs="Arial"/>
                <w:b/>
              </w:rPr>
              <w:t>Type of Data</w:t>
            </w:r>
          </w:p>
        </w:tc>
        <w:tc>
          <w:tcPr>
            <w:tcW w:w="1668" w:type="dxa"/>
            <w:tcBorders>
              <w:top w:val="double" w:sz="4" w:space="0" w:color="000000"/>
              <w:left w:val="single" w:sz="4" w:space="0" w:color="000000"/>
              <w:bottom w:val="double" w:sz="4" w:space="0" w:color="000000"/>
            </w:tcBorders>
            <w:shd w:val="clear" w:color="auto" w:fill="auto"/>
            <w:vAlign w:val="center"/>
          </w:tcPr>
          <w:p w:rsidR="00DA3DC0" w:rsidRPr="003425A1" w:rsidRDefault="00253C13" w:rsidP="003425A1">
            <w:pPr>
              <w:snapToGrid w:val="0"/>
              <w:ind w:right="-76"/>
              <w:jc w:val="center"/>
              <w:rPr>
                <w:rFonts w:ascii="Arial" w:hAnsi="Arial" w:cs="Arial"/>
                <w:b/>
              </w:rPr>
            </w:pPr>
            <w:r w:rsidRPr="003425A1">
              <w:rPr>
                <w:rFonts w:ascii="Arial" w:hAnsi="Arial" w:cs="Arial"/>
                <w:b/>
              </w:rPr>
              <w:t>Age Grouping</w:t>
            </w:r>
          </w:p>
        </w:tc>
        <w:tc>
          <w:tcPr>
            <w:tcW w:w="1825" w:type="dxa"/>
            <w:tcBorders>
              <w:top w:val="double" w:sz="4" w:space="0" w:color="000000"/>
              <w:left w:val="single" w:sz="4" w:space="0" w:color="000000"/>
              <w:bottom w:val="double" w:sz="4" w:space="0" w:color="000000"/>
            </w:tcBorders>
            <w:shd w:val="clear" w:color="auto" w:fill="auto"/>
            <w:vAlign w:val="center"/>
          </w:tcPr>
          <w:p w:rsidR="00DA3DC0" w:rsidRPr="003425A1" w:rsidRDefault="00253C13" w:rsidP="003425A1">
            <w:pPr>
              <w:snapToGrid w:val="0"/>
              <w:jc w:val="center"/>
              <w:rPr>
                <w:rFonts w:ascii="Arial" w:hAnsi="Arial" w:cs="Arial"/>
                <w:b/>
              </w:rPr>
            </w:pPr>
            <w:r w:rsidRPr="003425A1">
              <w:rPr>
                <w:rFonts w:ascii="Arial" w:hAnsi="Arial" w:cs="Arial"/>
                <w:b/>
              </w:rPr>
              <w:t>Comments</w:t>
            </w:r>
          </w:p>
        </w:tc>
        <w:tc>
          <w:tcPr>
            <w:tcW w:w="2398" w:type="dxa"/>
            <w:tcBorders>
              <w:top w:val="double" w:sz="4" w:space="0" w:color="000000"/>
              <w:left w:val="double" w:sz="1" w:space="0" w:color="000000"/>
              <w:bottom w:val="double" w:sz="4" w:space="0" w:color="000000"/>
              <w:right w:val="double" w:sz="4" w:space="0" w:color="000000"/>
            </w:tcBorders>
            <w:shd w:val="clear" w:color="auto" w:fill="auto"/>
            <w:vAlign w:val="center"/>
          </w:tcPr>
          <w:p w:rsidR="00DA3DC0" w:rsidRPr="003425A1" w:rsidRDefault="00253C13" w:rsidP="003425A1">
            <w:pPr>
              <w:snapToGrid w:val="0"/>
              <w:jc w:val="center"/>
              <w:rPr>
                <w:rFonts w:ascii="Arial" w:hAnsi="Arial" w:cs="Arial"/>
              </w:rPr>
            </w:pPr>
            <w:proofErr w:type="spellStart"/>
            <w:r w:rsidRPr="003425A1">
              <w:rPr>
                <w:rFonts w:ascii="Arial" w:hAnsi="Arial" w:cs="Arial"/>
                <w:b/>
              </w:rPr>
              <w:t>RefCode</w:t>
            </w:r>
            <w:proofErr w:type="spellEnd"/>
            <w:r w:rsidRPr="003425A1">
              <w:rPr>
                <w:rFonts w:ascii="Arial" w:hAnsi="Arial" w:cs="Arial"/>
                <w:b/>
              </w:rPr>
              <w:t>(s)</w:t>
            </w:r>
          </w:p>
        </w:tc>
        <w:tc>
          <w:tcPr>
            <w:tcW w:w="383" w:type="dxa"/>
            <w:tcBorders>
              <w:left w:val="double" w:sz="4" w:space="0" w:color="000000"/>
            </w:tcBorders>
            <w:shd w:val="clear" w:color="auto" w:fill="auto"/>
          </w:tcPr>
          <w:p w:rsidR="00DA3DC0" w:rsidRPr="003425A1" w:rsidRDefault="00DA3DC0">
            <w:pPr>
              <w:snapToGrid w:val="0"/>
              <w:rPr>
                <w:rFonts w:ascii="Arial" w:hAnsi="Arial" w:cs="Arial"/>
              </w:rPr>
            </w:pPr>
          </w:p>
        </w:tc>
      </w:tr>
      <w:tr w:rsidR="003425A1" w:rsidRPr="003425A1" w:rsidTr="003425A1">
        <w:tblPrEx>
          <w:tblCellMar>
            <w:left w:w="76" w:type="dxa"/>
            <w:right w:w="76" w:type="dxa"/>
          </w:tblCellMar>
        </w:tblPrEx>
        <w:trPr>
          <w:gridAfter w:val="1"/>
          <w:wAfter w:w="381" w:type="dxa"/>
        </w:trPr>
        <w:tc>
          <w:tcPr>
            <w:tcW w:w="1183" w:type="dxa"/>
            <w:tcBorders>
              <w:top w:val="doub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1921–1963</w:t>
            </w:r>
          </w:p>
        </w:tc>
        <w:tc>
          <w:tcPr>
            <w:tcW w:w="2917" w:type="dxa"/>
            <w:tcBorders>
              <w:top w:val="doub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Annual death counts by year of registration, age, and sex.</w:t>
            </w:r>
          </w:p>
        </w:tc>
        <w:tc>
          <w:tcPr>
            <w:tcW w:w="1669" w:type="dxa"/>
            <w:tcBorders>
              <w:top w:val="doub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0, 1,…maximum age attained</w:t>
            </w:r>
          </w:p>
        </w:tc>
        <w:tc>
          <w:tcPr>
            <w:tcW w:w="1823" w:type="dxa"/>
            <w:tcBorders>
              <w:top w:val="double" w:sz="4" w:space="0" w:color="000000"/>
              <w:left w:val="single" w:sz="4" w:space="0" w:color="000000"/>
              <w:bottom w:val="single" w:sz="4" w:space="0" w:color="000000"/>
            </w:tcBorders>
            <w:shd w:val="clear" w:color="auto" w:fill="auto"/>
          </w:tcPr>
          <w:p w:rsidR="00DA3DC0" w:rsidRPr="003425A1" w:rsidRDefault="00DA3DC0" w:rsidP="003425A1">
            <w:pPr>
              <w:snapToGrid w:val="0"/>
              <w:rPr>
                <w:rFonts w:ascii="Arial" w:hAnsi="Arial" w:cs="Arial"/>
              </w:rPr>
            </w:pPr>
          </w:p>
        </w:tc>
        <w:tc>
          <w:tcPr>
            <w:tcW w:w="2399" w:type="dxa"/>
            <w:tcBorders>
              <w:top w:val="double" w:sz="4" w:space="0" w:color="000000"/>
              <w:left w:val="single" w:sz="4" w:space="0" w:color="000000"/>
              <w:bottom w:val="single" w:sz="4" w:space="0" w:color="000000"/>
              <w:right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1921-1963 (</w:t>
            </w:r>
            <w:proofErr w:type="spellStart"/>
            <w:r w:rsidRPr="003425A1">
              <w:rPr>
                <w:rFonts w:ascii="Arial" w:hAnsi="Arial" w:cs="Arial"/>
              </w:rPr>
              <w:t>RefCodes</w:t>
            </w:r>
            <w:proofErr w:type="spellEnd"/>
            <w:r w:rsidRPr="003425A1">
              <w:rPr>
                <w:rFonts w:ascii="Arial" w:hAnsi="Arial" w:cs="Arial"/>
              </w:rPr>
              <w:t xml:space="preserve"> are separate for each year of data, and each </w:t>
            </w:r>
            <w:proofErr w:type="spellStart"/>
            <w:r w:rsidRPr="003425A1">
              <w:rPr>
                <w:rFonts w:ascii="Arial" w:hAnsi="Arial" w:cs="Arial"/>
              </w:rPr>
              <w:t>RefCode</w:t>
            </w:r>
            <w:proofErr w:type="spellEnd"/>
            <w:r w:rsidRPr="003425A1">
              <w:rPr>
                <w:rFonts w:ascii="Arial" w:hAnsi="Arial" w:cs="Arial"/>
              </w:rPr>
              <w:t xml:space="preserve"> matches the year to which data refer.)</w:t>
            </w:r>
          </w:p>
        </w:tc>
      </w:tr>
      <w:tr w:rsidR="003425A1" w:rsidRPr="003425A1" w:rsidTr="003425A1">
        <w:tblPrEx>
          <w:tblCellMar>
            <w:left w:w="76" w:type="dxa"/>
            <w:right w:w="76" w:type="dxa"/>
          </w:tblCellMar>
        </w:tblPrEx>
        <w:trPr>
          <w:gridAfter w:val="1"/>
          <w:wAfter w:w="381" w:type="dxa"/>
        </w:trPr>
        <w:tc>
          <w:tcPr>
            <w:tcW w:w="1183"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1964-1989</w:t>
            </w:r>
          </w:p>
        </w:tc>
        <w:tc>
          <w:tcPr>
            <w:tcW w:w="2917"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Annual death counts by year of occurrence, age, and sex.</w:t>
            </w:r>
          </w:p>
        </w:tc>
        <w:tc>
          <w:tcPr>
            <w:tcW w:w="1669"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0, 1,…maximum age attained</w:t>
            </w:r>
          </w:p>
        </w:tc>
        <w:tc>
          <w:tcPr>
            <w:tcW w:w="1823" w:type="dxa"/>
            <w:tcBorders>
              <w:top w:val="single" w:sz="4" w:space="0" w:color="000000"/>
              <w:left w:val="single" w:sz="4" w:space="0" w:color="000000"/>
              <w:bottom w:val="single" w:sz="4" w:space="0" w:color="000000"/>
            </w:tcBorders>
            <w:shd w:val="clear" w:color="auto" w:fill="auto"/>
          </w:tcPr>
          <w:p w:rsidR="00DA3DC0" w:rsidRPr="003425A1" w:rsidRDefault="00DA3DC0" w:rsidP="003425A1">
            <w:pPr>
              <w:snapToGrid w:val="0"/>
              <w:rPr>
                <w:rFonts w:ascii="Arial" w:hAnsi="Arial" w:cs="Arial"/>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43</w:t>
            </w:r>
          </w:p>
        </w:tc>
      </w:tr>
      <w:tr w:rsidR="003425A1" w:rsidRPr="003425A1" w:rsidTr="003425A1">
        <w:tblPrEx>
          <w:tblCellMar>
            <w:left w:w="76" w:type="dxa"/>
            <w:right w:w="76" w:type="dxa"/>
          </w:tblCellMar>
        </w:tblPrEx>
        <w:trPr>
          <w:gridAfter w:val="1"/>
          <w:wAfter w:w="381" w:type="dxa"/>
        </w:trPr>
        <w:tc>
          <w:tcPr>
            <w:tcW w:w="1183"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1990-1999</w:t>
            </w:r>
          </w:p>
        </w:tc>
        <w:tc>
          <w:tcPr>
            <w:tcW w:w="2917"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Annual death counts by year of occurrence, age, and sex.</w:t>
            </w:r>
          </w:p>
        </w:tc>
        <w:tc>
          <w:tcPr>
            <w:tcW w:w="1669"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100, 101,…maximum age attained</w:t>
            </w:r>
          </w:p>
        </w:tc>
        <w:tc>
          <w:tcPr>
            <w:tcW w:w="1823"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tabs>
                <w:tab w:val="right" w:pos="9360"/>
              </w:tabs>
              <w:snapToGrid w:val="0"/>
              <w:ind w:firstLine="14"/>
              <w:rPr>
                <w:rFonts w:ascii="Arial" w:hAnsi="Arial" w:cs="Arial"/>
              </w:rPr>
            </w:pPr>
            <w:r w:rsidRPr="003425A1">
              <w:rPr>
                <w:rFonts w:ascii="Arial" w:hAnsi="Arial" w:cs="Arial"/>
              </w:rPr>
              <w:t>Used to complement a later series that only has ages up to 100+.</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rsidR="00DA3DC0" w:rsidRPr="003425A1" w:rsidRDefault="00253C13" w:rsidP="003425A1">
            <w:pPr>
              <w:tabs>
                <w:tab w:val="right" w:pos="9360"/>
              </w:tabs>
              <w:snapToGrid w:val="0"/>
              <w:ind w:firstLine="14"/>
              <w:rPr>
                <w:rFonts w:ascii="Arial" w:hAnsi="Arial" w:cs="Arial"/>
              </w:rPr>
            </w:pPr>
            <w:r w:rsidRPr="003425A1">
              <w:rPr>
                <w:rFonts w:ascii="Arial" w:hAnsi="Arial" w:cs="Arial"/>
              </w:rPr>
              <w:t>43</w:t>
            </w:r>
          </w:p>
        </w:tc>
      </w:tr>
      <w:tr w:rsidR="003425A1" w:rsidRPr="003425A1" w:rsidTr="00FD0946">
        <w:tblPrEx>
          <w:tblCellMar>
            <w:left w:w="76" w:type="dxa"/>
            <w:right w:w="76" w:type="dxa"/>
          </w:tblCellMar>
        </w:tblPrEx>
        <w:trPr>
          <w:gridAfter w:val="1"/>
          <w:wAfter w:w="381" w:type="dxa"/>
          <w:trHeight w:val="710"/>
        </w:trPr>
        <w:tc>
          <w:tcPr>
            <w:tcW w:w="1183"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1990-2011</w:t>
            </w:r>
          </w:p>
        </w:tc>
        <w:tc>
          <w:tcPr>
            <w:tcW w:w="2917"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Annual death counts by year of occurrence, age, birth cohort, and sex</w:t>
            </w:r>
          </w:p>
        </w:tc>
        <w:tc>
          <w:tcPr>
            <w:tcW w:w="1669" w:type="dxa"/>
            <w:tcBorders>
              <w:top w:val="single" w:sz="4" w:space="0" w:color="000000"/>
              <w:left w:val="single" w:sz="4" w:space="0" w:color="000000"/>
              <w:bottom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0,1,...,99,100+</w:t>
            </w:r>
          </w:p>
        </w:tc>
        <w:tc>
          <w:tcPr>
            <w:tcW w:w="1823" w:type="dxa"/>
            <w:tcBorders>
              <w:top w:val="single" w:sz="4" w:space="0" w:color="000000"/>
              <w:left w:val="single" w:sz="4" w:space="0" w:color="000000"/>
              <w:bottom w:val="single" w:sz="4" w:space="0" w:color="000000"/>
            </w:tcBorders>
            <w:shd w:val="clear" w:color="auto" w:fill="auto"/>
          </w:tcPr>
          <w:p w:rsidR="00DA3DC0" w:rsidRPr="003425A1" w:rsidRDefault="00DA3DC0" w:rsidP="003425A1">
            <w:pPr>
              <w:snapToGrid w:val="0"/>
              <w:rPr>
                <w:rFonts w:ascii="Arial" w:hAnsi="Arial" w:cs="Arial"/>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rsidR="00DA3DC0" w:rsidRPr="003425A1" w:rsidRDefault="00253C13" w:rsidP="003425A1">
            <w:pPr>
              <w:snapToGrid w:val="0"/>
              <w:rPr>
                <w:rFonts w:ascii="Arial" w:hAnsi="Arial" w:cs="Arial"/>
              </w:rPr>
            </w:pPr>
            <w:r w:rsidRPr="003425A1">
              <w:rPr>
                <w:rFonts w:ascii="Arial" w:hAnsi="Arial" w:cs="Arial"/>
              </w:rPr>
              <w:t>28</w:t>
            </w:r>
          </w:p>
        </w:tc>
      </w:tr>
      <w:tr w:rsidR="00FD0946" w:rsidRPr="003425A1" w:rsidTr="003425A1">
        <w:tblPrEx>
          <w:tblCellMar>
            <w:left w:w="76" w:type="dxa"/>
            <w:right w:w="76" w:type="dxa"/>
          </w:tblCellMar>
        </w:tblPrEx>
        <w:trPr>
          <w:gridAfter w:val="1"/>
          <w:wAfter w:w="381" w:type="dxa"/>
        </w:trPr>
        <w:tc>
          <w:tcPr>
            <w:tcW w:w="1183" w:type="dxa"/>
            <w:tcBorders>
              <w:top w:val="single" w:sz="4" w:space="0" w:color="000000"/>
              <w:left w:val="single" w:sz="4" w:space="0" w:color="000000"/>
              <w:bottom w:val="single" w:sz="4" w:space="0" w:color="000000"/>
            </w:tcBorders>
            <w:shd w:val="clear" w:color="auto" w:fill="auto"/>
          </w:tcPr>
          <w:p w:rsidR="00FD0946" w:rsidRPr="003425A1" w:rsidRDefault="00FD0946" w:rsidP="008D649B">
            <w:pPr>
              <w:snapToGrid w:val="0"/>
              <w:rPr>
                <w:rFonts w:ascii="Arial" w:hAnsi="Arial" w:cs="Arial"/>
              </w:rPr>
            </w:pPr>
            <w:r>
              <w:rPr>
                <w:rFonts w:ascii="Arial" w:hAnsi="Arial" w:cs="Arial"/>
              </w:rPr>
              <w:t>2012-201</w:t>
            </w:r>
            <w:r w:rsidR="008D649B">
              <w:rPr>
                <w:rFonts w:ascii="Arial" w:hAnsi="Arial" w:cs="Arial"/>
              </w:rPr>
              <w:t>6</w:t>
            </w:r>
          </w:p>
        </w:tc>
        <w:tc>
          <w:tcPr>
            <w:tcW w:w="2917" w:type="dxa"/>
            <w:tcBorders>
              <w:top w:val="single" w:sz="4" w:space="0" w:color="000000"/>
              <w:left w:val="single" w:sz="4" w:space="0" w:color="000000"/>
              <w:bottom w:val="single" w:sz="4" w:space="0" w:color="000000"/>
            </w:tcBorders>
            <w:shd w:val="clear" w:color="auto" w:fill="auto"/>
          </w:tcPr>
          <w:p w:rsidR="00FD0946" w:rsidRPr="003425A1" w:rsidRDefault="00FD0946" w:rsidP="003425A1">
            <w:pPr>
              <w:snapToGrid w:val="0"/>
              <w:rPr>
                <w:rFonts w:ascii="Arial" w:hAnsi="Arial" w:cs="Arial"/>
              </w:rPr>
            </w:pPr>
            <w:r w:rsidRPr="003425A1">
              <w:rPr>
                <w:rFonts w:ascii="Arial" w:hAnsi="Arial" w:cs="Arial"/>
              </w:rPr>
              <w:t>Annual death counts by year of occurrence,</w:t>
            </w:r>
            <w:r w:rsidR="008D649B">
              <w:rPr>
                <w:rFonts w:ascii="Arial" w:hAnsi="Arial" w:cs="Arial"/>
              </w:rPr>
              <w:t xml:space="preserve"> birth cohort,</w:t>
            </w:r>
            <w:r w:rsidRPr="003425A1">
              <w:rPr>
                <w:rFonts w:ascii="Arial" w:hAnsi="Arial" w:cs="Arial"/>
              </w:rPr>
              <w:t xml:space="preserve"> age, and sex.</w:t>
            </w:r>
          </w:p>
        </w:tc>
        <w:tc>
          <w:tcPr>
            <w:tcW w:w="1669" w:type="dxa"/>
            <w:tcBorders>
              <w:top w:val="single" w:sz="4" w:space="0" w:color="000000"/>
              <w:left w:val="single" w:sz="4" w:space="0" w:color="000000"/>
              <w:bottom w:val="single" w:sz="4" w:space="0" w:color="000000"/>
            </w:tcBorders>
            <w:shd w:val="clear" w:color="auto" w:fill="auto"/>
          </w:tcPr>
          <w:p w:rsidR="00FD0946" w:rsidRPr="003425A1" w:rsidRDefault="00FD0946" w:rsidP="003425A1">
            <w:pPr>
              <w:snapToGrid w:val="0"/>
              <w:rPr>
                <w:rFonts w:ascii="Arial" w:hAnsi="Arial" w:cs="Arial"/>
              </w:rPr>
            </w:pPr>
            <w:r w:rsidRPr="003425A1">
              <w:rPr>
                <w:rFonts w:ascii="Arial" w:hAnsi="Arial" w:cs="Arial"/>
              </w:rPr>
              <w:t>0,1,...,99,100+</w:t>
            </w:r>
          </w:p>
        </w:tc>
        <w:tc>
          <w:tcPr>
            <w:tcW w:w="1823" w:type="dxa"/>
            <w:tcBorders>
              <w:top w:val="single" w:sz="4" w:space="0" w:color="000000"/>
              <w:left w:val="single" w:sz="4" w:space="0" w:color="000000"/>
              <w:bottom w:val="single" w:sz="4" w:space="0" w:color="000000"/>
            </w:tcBorders>
            <w:shd w:val="clear" w:color="auto" w:fill="auto"/>
          </w:tcPr>
          <w:p w:rsidR="00FD0946" w:rsidRPr="003425A1" w:rsidRDefault="00FD0946" w:rsidP="003425A1">
            <w:pPr>
              <w:snapToGrid w:val="0"/>
              <w:rPr>
                <w:rFonts w:ascii="Arial" w:hAnsi="Arial" w:cs="Arial"/>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rsidR="00FD0946" w:rsidRPr="003425A1" w:rsidRDefault="008D649B" w:rsidP="003425A1">
            <w:pPr>
              <w:snapToGrid w:val="0"/>
              <w:rPr>
                <w:rFonts w:ascii="Arial" w:hAnsi="Arial" w:cs="Arial"/>
              </w:rPr>
            </w:pPr>
            <w:r>
              <w:rPr>
                <w:rFonts w:ascii="Arial" w:hAnsi="Arial" w:cs="Arial"/>
              </w:rPr>
              <w:t>54</w:t>
            </w:r>
          </w:p>
        </w:tc>
      </w:tr>
    </w:tbl>
    <w:p w:rsidR="00DA3DC0" w:rsidRPr="003425A1" w:rsidRDefault="00DA3DC0" w:rsidP="003425A1">
      <w:pPr>
        <w:rPr>
          <w:rFonts w:ascii="Arial" w:hAnsi="Arial" w:cs="Arial"/>
        </w:rPr>
      </w:pPr>
    </w:p>
    <w:p w:rsidR="00DA3DC0" w:rsidRPr="003425A1" w:rsidRDefault="00DA3DC0">
      <w:pPr>
        <w:rPr>
          <w:rFonts w:ascii="Arial" w:hAnsi="Arial" w:cs="Arial"/>
        </w:rPr>
      </w:pPr>
    </w:p>
    <w:p w:rsidR="00DA3DC0" w:rsidRPr="003425A1" w:rsidRDefault="00253C13" w:rsidP="003425A1">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Population</w:t>
      </w:r>
    </w:p>
    <w:p w:rsidR="00DA3DC0" w:rsidRPr="003425A1" w:rsidRDefault="00DA3DC0">
      <w:pPr>
        <w:rPr>
          <w:rFonts w:ascii="Arial" w:hAnsi="Arial" w:cs="Arial"/>
        </w:rPr>
      </w:pPr>
    </w:p>
    <w:tbl>
      <w:tblPr>
        <w:tblW w:w="10372" w:type="dxa"/>
        <w:tblInd w:w="-2" w:type="dxa"/>
        <w:tblLayout w:type="fixed"/>
        <w:tblCellMar>
          <w:left w:w="0" w:type="dxa"/>
          <w:right w:w="0" w:type="dxa"/>
        </w:tblCellMar>
        <w:tblLook w:val="0000"/>
      </w:tblPr>
      <w:tblGrid>
        <w:gridCol w:w="1349"/>
        <w:gridCol w:w="2700"/>
        <w:gridCol w:w="1800"/>
        <w:gridCol w:w="1710"/>
        <w:gridCol w:w="2430"/>
        <w:gridCol w:w="383"/>
      </w:tblGrid>
      <w:tr w:rsidR="003425A1" w:rsidRPr="003425A1" w:rsidTr="003425A1">
        <w:trPr>
          <w:trHeight w:val="435"/>
        </w:trPr>
        <w:tc>
          <w:tcPr>
            <w:tcW w:w="1349" w:type="dxa"/>
            <w:tcBorders>
              <w:top w:val="double" w:sz="4" w:space="0" w:color="000000"/>
              <w:left w:val="double" w:sz="4" w:space="0" w:color="000000"/>
              <w:bottom w:val="double" w:sz="4" w:space="0" w:color="000000"/>
            </w:tcBorders>
            <w:shd w:val="clear" w:color="auto" w:fill="auto"/>
            <w:vAlign w:val="center"/>
          </w:tcPr>
          <w:p w:rsidR="003425A1" w:rsidRPr="003425A1" w:rsidRDefault="003425A1" w:rsidP="007041D2">
            <w:pPr>
              <w:snapToGrid w:val="0"/>
              <w:jc w:val="center"/>
              <w:rPr>
                <w:rFonts w:ascii="Arial" w:hAnsi="Arial" w:cs="Arial"/>
                <w:b/>
              </w:rPr>
            </w:pPr>
            <w:r w:rsidRPr="003425A1">
              <w:rPr>
                <w:rFonts w:ascii="Arial" w:hAnsi="Arial" w:cs="Arial"/>
                <w:b/>
              </w:rPr>
              <w:t>Period</w:t>
            </w:r>
          </w:p>
        </w:tc>
        <w:tc>
          <w:tcPr>
            <w:tcW w:w="2700" w:type="dxa"/>
            <w:tcBorders>
              <w:top w:val="double" w:sz="4" w:space="0" w:color="000000"/>
              <w:left w:val="single" w:sz="4" w:space="0" w:color="000000"/>
              <w:bottom w:val="double" w:sz="4" w:space="0" w:color="000000"/>
            </w:tcBorders>
            <w:shd w:val="clear" w:color="auto" w:fill="auto"/>
            <w:vAlign w:val="center"/>
          </w:tcPr>
          <w:p w:rsidR="003425A1" w:rsidRPr="003425A1" w:rsidRDefault="003425A1" w:rsidP="007041D2">
            <w:pPr>
              <w:snapToGrid w:val="0"/>
              <w:ind w:right="-76"/>
              <w:jc w:val="center"/>
              <w:rPr>
                <w:rFonts w:ascii="Arial" w:hAnsi="Arial" w:cs="Arial"/>
                <w:b/>
              </w:rPr>
            </w:pPr>
            <w:r w:rsidRPr="003425A1">
              <w:rPr>
                <w:rFonts w:ascii="Arial" w:hAnsi="Arial" w:cs="Arial"/>
                <w:b/>
              </w:rPr>
              <w:t>Type of Data</w:t>
            </w:r>
          </w:p>
        </w:tc>
        <w:tc>
          <w:tcPr>
            <w:tcW w:w="1800" w:type="dxa"/>
            <w:tcBorders>
              <w:top w:val="double" w:sz="4" w:space="0" w:color="000000"/>
              <w:left w:val="single" w:sz="4" w:space="0" w:color="000000"/>
              <w:bottom w:val="double" w:sz="4" w:space="0" w:color="000000"/>
            </w:tcBorders>
            <w:shd w:val="clear" w:color="auto" w:fill="auto"/>
            <w:vAlign w:val="center"/>
          </w:tcPr>
          <w:p w:rsidR="003425A1" w:rsidRPr="003425A1" w:rsidRDefault="003425A1" w:rsidP="007041D2">
            <w:pPr>
              <w:snapToGrid w:val="0"/>
              <w:ind w:right="-76"/>
              <w:jc w:val="center"/>
              <w:rPr>
                <w:rFonts w:ascii="Arial" w:hAnsi="Arial" w:cs="Arial"/>
                <w:b/>
              </w:rPr>
            </w:pPr>
            <w:r w:rsidRPr="003425A1">
              <w:rPr>
                <w:rFonts w:ascii="Arial" w:hAnsi="Arial" w:cs="Arial"/>
                <w:b/>
              </w:rPr>
              <w:t>Age Grouping</w:t>
            </w:r>
          </w:p>
        </w:tc>
        <w:tc>
          <w:tcPr>
            <w:tcW w:w="1710" w:type="dxa"/>
            <w:tcBorders>
              <w:top w:val="double" w:sz="4" w:space="0" w:color="000000"/>
              <w:left w:val="single" w:sz="4" w:space="0" w:color="000000"/>
              <w:bottom w:val="double" w:sz="4" w:space="0" w:color="000000"/>
            </w:tcBorders>
            <w:shd w:val="clear" w:color="auto" w:fill="auto"/>
            <w:vAlign w:val="center"/>
          </w:tcPr>
          <w:p w:rsidR="003425A1" w:rsidRPr="003425A1" w:rsidRDefault="003425A1" w:rsidP="007041D2">
            <w:pPr>
              <w:snapToGrid w:val="0"/>
              <w:jc w:val="center"/>
              <w:rPr>
                <w:rFonts w:ascii="Arial" w:hAnsi="Arial" w:cs="Arial"/>
                <w:b/>
              </w:rPr>
            </w:pPr>
            <w:r w:rsidRPr="003425A1">
              <w:rPr>
                <w:rFonts w:ascii="Arial" w:hAnsi="Arial" w:cs="Arial"/>
                <w:b/>
              </w:rPr>
              <w:t>Comments</w:t>
            </w:r>
          </w:p>
        </w:tc>
        <w:tc>
          <w:tcPr>
            <w:tcW w:w="2430" w:type="dxa"/>
            <w:tcBorders>
              <w:top w:val="double" w:sz="4" w:space="0" w:color="000000"/>
              <w:left w:val="double" w:sz="1" w:space="0" w:color="000000"/>
              <w:bottom w:val="double" w:sz="4" w:space="0" w:color="000000"/>
              <w:right w:val="double" w:sz="4" w:space="0" w:color="000000"/>
            </w:tcBorders>
            <w:shd w:val="clear" w:color="auto" w:fill="auto"/>
            <w:vAlign w:val="center"/>
          </w:tcPr>
          <w:p w:rsidR="003425A1" w:rsidRPr="003425A1" w:rsidRDefault="003425A1" w:rsidP="007041D2">
            <w:pPr>
              <w:snapToGrid w:val="0"/>
              <w:jc w:val="center"/>
              <w:rPr>
                <w:rFonts w:ascii="Arial" w:hAnsi="Arial" w:cs="Arial"/>
              </w:rPr>
            </w:pPr>
            <w:proofErr w:type="spellStart"/>
            <w:r w:rsidRPr="003425A1">
              <w:rPr>
                <w:rFonts w:ascii="Arial" w:hAnsi="Arial" w:cs="Arial"/>
                <w:b/>
              </w:rPr>
              <w:t>RefCode</w:t>
            </w:r>
            <w:proofErr w:type="spellEnd"/>
            <w:r w:rsidRPr="003425A1">
              <w:rPr>
                <w:rFonts w:ascii="Arial" w:hAnsi="Arial" w:cs="Arial"/>
                <w:b/>
              </w:rPr>
              <w:t>(s)</w:t>
            </w:r>
          </w:p>
        </w:tc>
        <w:tc>
          <w:tcPr>
            <w:tcW w:w="383" w:type="dxa"/>
            <w:tcBorders>
              <w:left w:val="double" w:sz="4" w:space="0" w:color="000000"/>
            </w:tcBorders>
            <w:shd w:val="clear" w:color="auto" w:fill="auto"/>
          </w:tcPr>
          <w:p w:rsidR="003425A1" w:rsidRPr="003425A1" w:rsidRDefault="003425A1" w:rsidP="007041D2">
            <w:pPr>
              <w:snapToGrid w:val="0"/>
              <w:rPr>
                <w:rFonts w:ascii="Arial" w:hAnsi="Arial" w:cs="Arial"/>
              </w:rPr>
            </w:pPr>
          </w:p>
        </w:tc>
      </w:tr>
      <w:tr w:rsidR="003425A1" w:rsidRPr="003425A1" w:rsidTr="003425A1">
        <w:tblPrEx>
          <w:tblCellMar>
            <w:left w:w="76" w:type="dxa"/>
            <w:right w:w="76" w:type="dxa"/>
          </w:tblCellMar>
        </w:tblPrEx>
        <w:trPr>
          <w:gridAfter w:val="1"/>
          <w:wAfter w:w="383" w:type="dxa"/>
        </w:trPr>
        <w:tc>
          <w:tcPr>
            <w:tcW w:w="1349" w:type="dxa"/>
            <w:tcBorders>
              <w:top w:val="double" w:sz="4" w:space="0" w:color="000000"/>
              <w:left w:val="single" w:sz="4" w:space="0" w:color="000000"/>
              <w:bottom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1921–1970</w:t>
            </w:r>
          </w:p>
        </w:tc>
        <w:tc>
          <w:tcPr>
            <w:tcW w:w="2700" w:type="dxa"/>
            <w:tcBorders>
              <w:top w:val="double" w:sz="4" w:space="0" w:color="000000"/>
              <w:left w:val="single" w:sz="4" w:space="0" w:color="000000"/>
              <w:bottom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 xml:space="preserve">Midyear official estimates </w:t>
            </w:r>
          </w:p>
        </w:tc>
        <w:tc>
          <w:tcPr>
            <w:tcW w:w="1800" w:type="dxa"/>
            <w:tcBorders>
              <w:top w:val="double" w:sz="4" w:space="0" w:color="000000"/>
              <w:left w:val="single" w:sz="4" w:space="0" w:color="000000"/>
              <w:bottom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0,1,...,84, 85+</w:t>
            </w:r>
          </w:p>
        </w:tc>
        <w:tc>
          <w:tcPr>
            <w:tcW w:w="1710" w:type="dxa"/>
            <w:tcBorders>
              <w:top w:val="double" w:sz="4" w:space="0" w:color="000000"/>
              <w:left w:val="single" w:sz="4" w:space="0" w:color="000000"/>
              <w:bottom w:val="single" w:sz="4" w:space="0" w:color="000000"/>
            </w:tcBorders>
            <w:shd w:val="clear" w:color="auto" w:fill="auto"/>
          </w:tcPr>
          <w:p w:rsidR="00DA3DC0" w:rsidRPr="003425A1" w:rsidRDefault="00DA3DC0">
            <w:pPr>
              <w:snapToGrid w:val="0"/>
              <w:rPr>
                <w:rFonts w:ascii="Arial" w:hAnsi="Arial" w:cs="Arial"/>
              </w:rPr>
            </w:pPr>
          </w:p>
        </w:tc>
        <w:tc>
          <w:tcPr>
            <w:tcW w:w="2430" w:type="dxa"/>
            <w:tcBorders>
              <w:top w:val="double" w:sz="4" w:space="0" w:color="000000"/>
              <w:left w:val="single" w:sz="4" w:space="0" w:color="000000"/>
              <w:bottom w:val="single" w:sz="4" w:space="0" w:color="000000"/>
              <w:right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6</w:t>
            </w:r>
          </w:p>
        </w:tc>
      </w:tr>
      <w:tr w:rsidR="003425A1" w:rsidRPr="003425A1" w:rsidTr="003425A1">
        <w:tblPrEx>
          <w:tblCellMar>
            <w:left w:w="76" w:type="dxa"/>
            <w:right w:w="76" w:type="dxa"/>
          </w:tblCellMar>
        </w:tblPrEx>
        <w:trPr>
          <w:gridAfter w:val="1"/>
          <w:wAfter w:w="383" w:type="dxa"/>
        </w:trPr>
        <w:tc>
          <w:tcPr>
            <w:tcW w:w="1349" w:type="dxa"/>
            <w:tcBorders>
              <w:top w:val="single" w:sz="4" w:space="0" w:color="000000"/>
              <w:left w:val="single" w:sz="4" w:space="0" w:color="000000"/>
              <w:bottom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1971–201</w:t>
            </w:r>
            <w:r w:rsidR="008D649B">
              <w:rPr>
                <w:rFonts w:ascii="Arial" w:hAnsi="Arial" w:cs="Arial"/>
              </w:rPr>
              <w:t>7</w:t>
            </w:r>
          </w:p>
        </w:tc>
        <w:tc>
          <w:tcPr>
            <w:tcW w:w="2700" w:type="dxa"/>
            <w:tcBorders>
              <w:top w:val="single" w:sz="4" w:space="0" w:color="000000"/>
              <w:left w:val="single" w:sz="4" w:space="0" w:color="000000"/>
              <w:bottom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 xml:space="preserve">Midyear official estimates </w:t>
            </w:r>
          </w:p>
        </w:tc>
        <w:tc>
          <w:tcPr>
            <w:tcW w:w="1800" w:type="dxa"/>
            <w:tcBorders>
              <w:top w:val="single" w:sz="4" w:space="0" w:color="000000"/>
              <w:left w:val="single" w:sz="4" w:space="0" w:color="000000"/>
              <w:bottom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0,1,...,99,100+</w:t>
            </w:r>
          </w:p>
        </w:tc>
        <w:tc>
          <w:tcPr>
            <w:tcW w:w="1710" w:type="dxa"/>
            <w:tcBorders>
              <w:top w:val="single" w:sz="4" w:space="0" w:color="000000"/>
              <w:left w:val="single" w:sz="4" w:space="0" w:color="000000"/>
              <w:bottom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DA3DC0" w:rsidRPr="003425A1" w:rsidRDefault="00253C13" w:rsidP="008D649B">
            <w:pPr>
              <w:snapToGrid w:val="0"/>
              <w:rPr>
                <w:rFonts w:ascii="Arial" w:hAnsi="Arial" w:cs="Arial"/>
              </w:rPr>
            </w:pPr>
            <w:r w:rsidRPr="003425A1">
              <w:rPr>
                <w:rFonts w:ascii="Arial" w:hAnsi="Arial" w:cs="Arial"/>
              </w:rPr>
              <w:t>16</w:t>
            </w:r>
            <w:r w:rsidR="00FD0946">
              <w:rPr>
                <w:rFonts w:ascii="Arial" w:hAnsi="Arial" w:cs="Arial"/>
              </w:rPr>
              <w:t xml:space="preserve">, 29, </w:t>
            </w:r>
            <w:r w:rsidR="008D649B">
              <w:rPr>
                <w:rFonts w:ascii="Arial" w:hAnsi="Arial" w:cs="Arial"/>
              </w:rPr>
              <w:t>52</w:t>
            </w:r>
          </w:p>
        </w:tc>
      </w:tr>
    </w:tbl>
    <w:p w:rsidR="00DA3DC0" w:rsidRPr="003425A1" w:rsidRDefault="00DA3DC0">
      <w:pPr>
        <w:pStyle w:val="BodyText"/>
        <w:spacing w:after="0"/>
        <w:ind w:firstLine="0"/>
        <w:rPr>
          <w:rFonts w:ascii="Arial" w:hAnsi="Arial" w:cs="Arial"/>
        </w:rPr>
      </w:pPr>
    </w:p>
    <w:p w:rsidR="00DA3DC0" w:rsidRPr="003425A1" w:rsidRDefault="00DA3DC0" w:rsidP="003425A1">
      <w:pPr>
        <w:pStyle w:val="BodyText"/>
        <w:spacing w:after="0"/>
        <w:ind w:firstLine="0"/>
        <w:rPr>
          <w:rFonts w:ascii="Arial" w:hAnsi="Arial" w:cs="Arial"/>
        </w:rPr>
      </w:pPr>
    </w:p>
    <w:p w:rsidR="00DA3DC0" w:rsidRPr="003425A1" w:rsidRDefault="00253C13" w:rsidP="003425A1">
      <w:pPr>
        <w:pStyle w:val="Heading2"/>
        <w:numPr>
          <w:ilvl w:val="2"/>
          <w:numId w:val="1"/>
        </w:numPr>
        <w:rPr>
          <w:rFonts w:ascii="Arial" w:hAnsi="Arial" w:cs="Arial"/>
          <w:b/>
          <w:bCs/>
          <w:iCs/>
          <w:caps/>
          <w:sz w:val="24"/>
          <w:szCs w:val="24"/>
          <w:u w:val="single"/>
          <w:lang w:eastAsia="zh-CN"/>
        </w:rPr>
      </w:pPr>
      <w:r w:rsidRPr="003425A1">
        <w:rPr>
          <w:rFonts w:ascii="Arial" w:hAnsi="Arial" w:cs="Arial"/>
          <w:b/>
          <w:bCs/>
          <w:iCs/>
          <w:caps/>
          <w:sz w:val="24"/>
          <w:szCs w:val="24"/>
          <w:u w:val="single"/>
          <w:lang w:eastAsia="zh-CN"/>
        </w:rPr>
        <w:t>Annual Births</w:t>
      </w:r>
    </w:p>
    <w:p w:rsidR="00DA3DC0" w:rsidRPr="003425A1" w:rsidRDefault="00DA3DC0">
      <w:pPr>
        <w:rPr>
          <w:rFonts w:ascii="Arial" w:hAnsi="Arial" w:cs="Arial"/>
        </w:rPr>
      </w:pPr>
    </w:p>
    <w:tbl>
      <w:tblPr>
        <w:tblW w:w="10274" w:type="dxa"/>
        <w:tblInd w:w="4" w:type="dxa"/>
        <w:tblLayout w:type="fixed"/>
        <w:tblCellMar>
          <w:left w:w="0" w:type="dxa"/>
          <w:right w:w="0" w:type="dxa"/>
        </w:tblCellMar>
        <w:tblLook w:val="0000"/>
      </w:tblPr>
      <w:tblGrid>
        <w:gridCol w:w="1710"/>
        <w:gridCol w:w="3048"/>
        <w:gridCol w:w="3049"/>
        <w:gridCol w:w="2050"/>
        <w:gridCol w:w="417"/>
      </w:tblGrid>
      <w:tr w:rsidR="003425A1" w:rsidRPr="003425A1" w:rsidTr="003425A1">
        <w:trPr>
          <w:trHeight w:val="408"/>
        </w:trPr>
        <w:tc>
          <w:tcPr>
            <w:tcW w:w="1710" w:type="dxa"/>
            <w:tcBorders>
              <w:top w:val="double" w:sz="4" w:space="0" w:color="000000"/>
              <w:left w:val="double" w:sz="4" w:space="0" w:color="000000"/>
              <w:bottom w:val="double" w:sz="4" w:space="0" w:color="000000"/>
            </w:tcBorders>
            <w:shd w:val="clear" w:color="auto" w:fill="auto"/>
            <w:vAlign w:val="center"/>
          </w:tcPr>
          <w:p w:rsidR="00DA3DC0" w:rsidRPr="003425A1" w:rsidRDefault="00253C13" w:rsidP="003425A1">
            <w:pPr>
              <w:snapToGrid w:val="0"/>
              <w:jc w:val="center"/>
              <w:rPr>
                <w:rFonts w:ascii="Arial" w:hAnsi="Arial" w:cs="Arial"/>
                <w:b/>
              </w:rPr>
            </w:pPr>
            <w:r w:rsidRPr="003425A1">
              <w:rPr>
                <w:rFonts w:ascii="Arial" w:hAnsi="Arial" w:cs="Arial"/>
                <w:b/>
              </w:rPr>
              <w:t>Period</w:t>
            </w:r>
          </w:p>
        </w:tc>
        <w:tc>
          <w:tcPr>
            <w:tcW w:w="3048" w:type="dxa"/>
            <w:tcBorders>
              <w:top w:val="double" w:sz="4" w:space="0" w:color="000000"/>
              <w:left w:val="single" w:sz="4" w:space="0" w:color="000000"/>
              <w:bottom w:val="double" w:sz="4" w:space="0" w:color="000000"/>
            </w:tcBorders>
            <w:shd w:val="clear" w:color="auto" w:fill="auto"/>
            <w:vAlign w:val="center"/>
          </w:tcPr>
          <w:p w:rsidR="00DA3DC0" w:rsidRPr="003425A1" w:rsidRDefault="00253C13" w:rsidP="003425A1">
            <w:pPr>
              <w:snapToGrid w:val="0"/>
              <w:jc w:val="center"/>
              <w:rPr>
                <w:rFonts w:ascii="Arial" w:hAnsi="Arial" w:cs="Arial"/>
                <w:b/>
              </w:rPr>
            </w:pPr>
            <w:r w:rsidRPr="003425A1">
              <w:rPr>
                <w:rFonts w:ascii="Arial" w:hAnsi="Arial" w:cs="Arial"/>
                <w:b/>
              </w:rPr>
              <w:t>Type of Data</w:t>
            </w:r>
          </w:p>
        </w:tc>
        <w:tc>
          <w:tcPr>
            <w:tcW w:w="3049" w:type="dxa"/>
            <w:tcBorders>
              <w:top w:val="double" w:sz="4" w:space="0" w:color="000000"/>
              <w:left w:val="single" w:sz="4" w:space="0" w:color="000000"/>
              <w:bottom w:val="double" w:sz="4" w:space="0" w:color="000000"/>
            </w:tcBorders>
            <w:shd w:val="clear" w:color="auto" w:fill="auto"/>
            <w:vAlign w:val="center"/>
          </w:tcPr>
          <w:p w:rsidR="00DA3DC0" w:rsidRPr="003425A1" w:rsidRDefault="00253C13" w:rsidP="003425A1">
            <w:pPr>
              <w:snapToGrid w:val="0"/>
              <w:jc w:val="center"/>
              <w:rPr>
                <w:rFonts w:ascii="Arial" w:hAnsi="Arial" w:cs="Arial"/>
                <w:b/>
              </w:rPr>
            </w:pPr>
            <w:r w:rsidRPr="003425A1">
              <w:rPr>
                <w:rFonts w:ascii="Arial" w:hAnsi="Arial" w:cs="Arial"/>
                <w:b/>
              </w:rPr>
              <w:t>Comments</w:t>
            </w:r>
          </w:p>
        </w:tc>
        <w:tc>
          <w:tcPr>
            <w:tcW w:w="2050" w:type="dxa"/>
            <w:tcBorders>
              <w:top w:val="double" w:sz="4" w:space="0" w:color="000000"/>
              <w:left w:val="double" w:sz="1" w:space="0" w:color="000000"/>
              <w:bottom w:val="double" w:sz="4" w:space="0" w:color="000000"/>
              <w:right w:val="double" w:sz="4" w:space="0" w:color="000000"/>
            </w:tcBorders>
            <w:shd w:val="clear" w:color="auto" w:fill="auto"/>
            <w:vAlign w:val="center"/>
          </w:tcPr>
          <w:p w:rsidR="003425A1" w:rsidRPr="003425A1" w:rsidRDefault="00253C13" w:rsidP="003425A1">
            <w:pPr>
              <w:snapToGrid w:val="0"/>
              <w:jc w:val="center"/>
              <w:rPr>
                <w:rFonts w:ascii="Arial" w:hAnsi="Arial" w:cs="Arial"/>
                <w:b/>
              </w:rPr>
            </w:pPr>
            <w:proofErr w:type="spellStart"/>
            <w:r w:rsidRPr="003425A1">
              <w:rPr>
                <w:rFonts w:ascii="Arial" w:hAnsi="Arial" w:cs="Arial"/>
                <w:b/>
              </w:rPr>
              <w:t>RefCode</w:t>
            </w:r>
            <w:proofErr w:type="spellEnd"/>
            <w:r w:rsidRPr="003425A1">
              <w:rPr>
                <w:rFonts w:ascii="Arial" w:hAnsi="Arial" w:cs="Arial"/>
                <w:b/>
              </w:rPr>
              <w:t>(s)</w:t>
            </w:r>
          </w:p>
        </w:tc>
        <w:tc>
          <w:tcPr>
            <w:tcW w:w="417" w:type="dxa"/>
            <w:tcBorders>
              <w:left w:val="double" w:sz="4" w:space="0" w:color="000000"/>
            </w:tcBorders>
            <w:shd w:val="clear" w:color="auto" w:fill="auto"/>
          </w:tcPr>
          <w:p w:rsidR="003425A1" w:rsidRPr="003425A1" w:rsidRDefault="003425A1" w:rsidP="003425A1">
            <w:pPr>
              <w:snapToGrid w:val="0"/>
              <w:jc w:val="center"/>
              <w:rPr>
                <w:rFonts w:ascii="Arial" w:hAnsi="Arial" w:cs="Arial"/>
                <w:b/>
              </w:rPr>
            </w:pPr>
          </w:p>
        </w:tc>
      </w:tr>
      <w:tr w:rsidR="003425A1" w:rsidRPr="003425A1" w:rsidTr="003425A1">
        <w:tblPrEx>
          <w:tblCellMar>
            <w:left w:w="76" w:type="dxa"/>
            <w:right w:w="76" w:type="dxa"/>
          </w:tblCellMar>
        </w:tblPrEx>
        <w:trPr>
          <w:gridAfter w:val="1"/>
          <w:wAfter w:w="417" w:type="dxa"/>
          <w:trHeight w:val="492"/>
        </w:trPr>
        <w:tc>
          <w:tcPr>
            <w:tcW w:w="1710" w:type="dxa"/>
            <w:tcBorders>
              <w:top w:val="double" w:sz="4" w:space="0" w:color="000000"/>
              <w:left w:val="single" w:sz="4" w:space="0" w:color="000000"/>
              <w:bottom w:val="single" w:sz="4" w:space="0" w:color="000000"/>
              <w:right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1860-19</w:t>
            </w:r>
            <w:r w:rsidR="008D649B">
              <w:rPr>
                <w:rFonts w:ascii="Arial" w:hAnsi="Arial" w:cs="Arial"/>
              </w:rPr>
              <w:t>74</w:t>
            </w:r>
          </w:p>
        </w:tc>
        <w:tc>
          <w:tcPr>
            <w:tcW w:w="3048" w:type="dxa"/>
            <w:tcBorders>
              <w:top w:val="double" w:sz="4" w:space="0" w:color="000000"/>
              <w:left w:val="single" w:sz="4" w:space="0" w:color="000000"/>
              <w:bottom w:val="single" w:sz="4" w:space="0" w:color="000000"/>
              <w:right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 xml:space="preserve">Birth counts by sex and year of registration. </w:t>
            </w:r>
          </w:p>
        </w:tc>
        <w:tc>
          <w:tcPr>
            <w:tcW w:w="3049" w:type="dxa"/>
            <w:tcBorders>
              <w:top w:val="double" w:sz="4" w:space="0" w:color="000000"/>
              <w:left w:val="single" w:sz="4" w:space="0" w:color="000000"/>
              <w:bottom w:val="single" w:sz="4" w:space="0" w:color="000000"/>
              <w:right w:val="single" w:sz="4" w:space="0" w:color="000000"/>
            </w:tcBorders>
            <w:shd w:val="clear" w:color="auto" w:fill="auto"/>
          </w:tcPr>
          <w:p w:rsidR="00DA3DC0" w:rsidRPr="003425A1" w:rsidRDefault="00DA3DC0">
            <w:pPr>
              <w:snapToGrid w:val="0"/>
              <w:rPr>
                <w:rFonts w:ascii="Arial" w:hAnsi="Arial" w:cs="Arial"/>
              </w:rPr>
            </w:pPr>
          </w:p>
        </w:tc>
        <w:tc>
          <w:tcPr>
            <w:tcW w:w="2050" w:type="dxa"/>
            <w:tcBorders>
              <w:top w:val="double" w:sz="4" w:space="0" w:color="000000"/>
              <w:left w:val="single" w:sz="4" w:space="0" w:color="000000"/>
              <w:bottom w:val="single" w:sz="4" w:space="0" w:color="000000"/>
              <w:right w:val="single" w:sz="4" w:space="0" w:color="000000"/>
            </w:tcBorders>
            <w:shd w:val="clear" w:color="auto" w:fill="auto"/>
          </w:tcPr>
          <w:p w:rsidR="00DA3DC0" w:rsidRPr="003425A1" w:rsidRDefault="00253C13">
            <w:pPr>
              <w:snapToGrid w:val="0"/>
              <w:rPr>
                <w:rFonts w:ascii="Arial" w:hAnsi="Arial" w:cs="Arial"/>
              </w:rPr>
            </w:pPr>
            <w:r w:rsidRPr="003425A1">
              <w:rPr>
                <w:rFonts w:ascii="Arial" w:hAnsi="Arial" w:cs="Arial"/>
              </w:rPr>
              <w:t>32,</w:t>
            </w:r>
            <w:r w:rsidR="003425A1">
              <w:rPr>
                <w:rFonts w:ascii="Arial" w:hAnsi="Arial" w:cs="Arial"/>
              </w:rPr>
              <w:t xml:space="preserve"> </w:t>
            </w:r>
            <w:r w:rsidRPr="003425A1">
              <w:rPr>
                <w:rFonts w:ascii="Arial" w:hAnsi="Arial" w:cs="Arial"/>
              </w:rPr>
              <w:t>3</w:t>
            </w:r>
          </w:p>
        </w:tc>
      </w:tr>
      <w:tr w:rsidR="003425A1" w:rsidRPr="003425A1" w:rsidTr="003425A1">
        <w:tblPrEx>
          <w:tblCellMar>
            <w:left w:w="76" w:type="dxa"/>
            <w:right w:w="76" w:type="dxa"/>
          </w:tblCellMar>
        </w:tblPrEx>
        <w:trPr>
          <w:gridAfter w:val="1"/>
          <w:wAfter w:w="417" w:type="dxa"/>
          <w:trHeight w:val="215"/>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425A1" w:rsidRPr="003425A1" w:rsidRDefault="008D649B">
            <w:pPr>
              <w:snapToGrid w:val="0"/>
              <w:rPr>
                <w:rFonts w:ascii="Arial" w:hAnsi="Arial" w:cs="Arial"/>
              </w:rPr>
            </w:pPr>
            <w:r>
              <w:rPr>
                <w:rFonts w:ascii="Arial" w:hAnsi="Arial" w:cs="Arial"/>
              </w:rPr>
              <w:t>1975-2016</w:t>
            </w:r>
          </w:p>
        </w:tc>
        <w:tc>
          <w:tcPr>
            <w:tcW w:w="3048" w:type="dxa"/>
            <w:tcBorders>
              <w:top w:val="single" w:sz="4" w:space="0" w:color="000000"/>
              <w:left w:val="single" w:sz="4" w:space="0" w:color="000000"/>
              <w:bottom w:val="single" w:sz="4" w:space="0" w:color="000000"/>
              <w:right w:val="single" w:sz="4" w:space="0" w:color="000000"/>
            </w:tcBorders>
            <w:shd w:val="clear" w:color="auto" w:fill="auto"/>
          </w:tcPr>
          <w:p w:rsidR="003425A1" w:rsidRPr="003425A1" w:rsidRDefault="003425A1" w:rsidP="008D649B">
            <w:pPr>
              <w:snapToGrid w:val="0"/>
              <w:rPr>
                <w:rFonts w:ascii="Arial" w:hAnsi="Arial" w:cs="Arial"/>
              </w:rPr>
            </w:pPr>
            <w:r w:rsidRPr="003425A1">
              <w:rPr>
                <w:rFonts w:ascii="Arial" w:hAnsi="Arial" w:cs="Arial"/>
              </w:rPr>
              <w:t xml:space="preserve">Birth counts by sex and year of </w:t>
            </w:r>
            <w:r w:rsidR="008D649B">
              <w:rPr>
                <w:rFonts w:ascii="Arial" w:hAnsi="Arial" w:cs="Arial"/>
              </w:rPr>
              <w:t>occurrence</w:t>
            </w:r>
            <w:r w:rsidRPr="003425A1">
              <w:rPr>
                <w:rFonts w:ascii="Arial" w:hAnsi="Arial" w:cs="Arial"/>
              </w:rPr>
              <w:t>.</w:t>
            </w:r>
          </w:p>
        </w:tc>
        <w:tc>
          <w:tcPr>
            <w:tcW w:w="3049" w:type="dxa"/>
            <w:tcBorders>
              <w:top w:val="single" w:sz="4" w:space="0" w:color="000000"/>
              <w:left w:val="single" w:sz="4" w:space="0" w:color="000000"/>
              <w:bottom w:val="single" w:sz="4" w:space="0" w:color="000000"/>
              <w:right w:val="single" w:sz="4" w:space="0" w:color="000000"/>
            </w:tcBorders>
            <w:shd w:val="clear" w:color="auto" w:fill="auto"/>
          </w:tcPr>
          <w:p w:rsidR="003425A1" w:rsidRPr="003425A1" w:rsidRDefault="003425A1">
            <w:pPr>
              <w:snapToGrid w:val="0"/>
              <w:rPr>
                <w:rFonts w:ascii="Arial" w:hAnsi="Arial" w:cs="Arial"/>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Pr>
          <w:p w:rsidR="003425A1" w:rsidRPr="003425A1" w:rsidRDefault="008D649B">
            <w:pPr>
              <w:snapToGrid w:val="0"/>
              <w:rPr>
                <w:rFonts w:ascii="Arial" w:hAnsi="Arial" w:cs="Arial"/>
              </w:rPr>
            </w:pPr>
            <w:r>
              <w:rPr>
                <w:rFonts w:ascii="Arial" w:hAnsi="Arial" w:cs="Arial"/>
              </w:rPr>
              <w:t>53</w:t>
            </w:r>
          </w:p>
        </w:tc>
      </w:tr>
    </w:tbl>
    <w:p w:rsidR="00253C13" w:rsidRDefault="00253C13">
      <w:pPr>
        <w:pStyle w:val="BodyText"/>
        <w:spacing w:after="0"/>
        <w:ind w:firstLine="0"/>
        <w:rPr>
          <w:rFonts w:ascii="Arial" w:hAnsi="Arial" w:cs="Arial"/>
        </w:rPr>
      </w:pPr>
    </w:p>
    <w:p w:rsidR="00927BFF" w:rsidRDefault="00927BFF">
      <w:pPr>
        <w:suppressAutoHyphens w:val="0"/>
        <w:rPr>
          <w:rFonts w:ascii="Arial" w:hAnsi="Arial" w:cs="Arial"/>
          <w:b/>
          <w:bCs/>
          <w:iCs/>
          <w:caps/>
          <w:sz w:val="24"/>
          <w:szCs w:val="24"/>
          <w:u w:val="single"/>
          <w:lang w:eastAsia="zh-CN"/>
        </w:rPr>
      </w:pPr>
      <w:r>
        <w:rPr>
          <w:rFonts w:ascii="Arial" w:hAnsi="Arial" w:cs="Arial"/>
          <w:b/>
          <w:bCs/>
          <w:iCs/>
          <w:caps/>
          <w:sz w:val="24"/>
          <w:szCs w:val="24"/>
          <w:u w:val="single"/>
          <w:lang w:eastAsia="zh-CN"/>
        </w:rPr>
        <w:br w:type="page"/>
      </w:r>
    </w:p>
    <w:p w:rsidR="004E48C5" w:rsidRPr="000849B1" w:rsidRDefault="004E48C5" w:rsidP="004E48C5">
      <w:pPr>
        <w:pStyle w:val="Heading2"/>
        <w:rPr>
          <w:rFonts w:ascii="Arial" w:hAnsi="Arial" w:cs="Arial"/>
          <w:b/>
          <w:bCs/>
          <w:iCs/>
          <w:caps/>
          <w:sz w:val="24"/>
          <w:szCs w:val="24"/>
          <w:u w:val="single"/>
          <w:lang w:eastAsia="zh-CN"/>
        </w:rPr>
      </w:pPr>
      <w:r w:rsidRPr="000849B1">
        <w:rPr>
          <w:rFonts w:ascii="Arial" w:hAnsi="Arial" w:cs="Arial"/>
          <w:b/>
          <w:bCs/>
          <w:iCs/>
          <w:caps/>
          <w:sz w:val="24"/>
          <w:szCs w:val="24"/>
          <w:u w:val="single"/>
          <w:lang w:eastAsia="zh-CN"/>
        </w:rPr>
        <w:lastRenderedPageBreak/>
        <w:t>Births BY MONTH</w:t>
      </w:r>
    </w:p>
    <w:p w:rsidR="004E48C5" w:rsidRPr="003425A1" w:rsidRDefault="004E48C5" w:rsidP="004E48C5">
      <w:pPr>
        <w:rPr>
          <w:rFonts w:ascii="Arial" w:hAnsi="Arial" w:cs="Arial"/>
        </w:rPr>
      </w:pPr>
    </w:p>
    <w:tbl>
      <w:tblPr>
        <w:tblW w:w="10274" w:type="dxa"/>
        <w:tblInd w:w="4" w:type="dxa"/>
        <w:tblLayout w:type="fixed"/>
        <w:tblCellMar>
          <w:left w:w="0" w:type="dxa"/>
          <w:right w:w="0" w:type="dxa"/>
        </w:tblCellMar>
        <w:tblLook w:val="0000"/>
      </w:tblPr>
      <w:tblGrid>
        <w:gridCol w:w="1710"/>
        <w:gridCol w:w="3048"/>
        <w:gridCol w:w="3049"/>
        <w:gridCol w:w="2050"/>
        <w:gridCol w:w="417"/>
      </w:tblGrid>
      <w:tr w:rsidR="004E48C5" w:rsidRPr="003425A1" w:rsidTr="000849B1">
        <w:trPr>
          <w:trHeight w:val="408"/>
        </w:trPr>
        <w:tc>
          <w:tcPr>
            <w:tcW w:w="1710" w:type="dxa"/>
            <w:tcBorders>
              <w:top w:val="double" w:sz="4" w:space="0" w:color="000000"/>
              <w:left w:val="double" w:sz="4" w:space="0" w:color="000000"/>
              <w:bottom w:val="double" w:sz="4" w:space="0" w:color="000000"/>
            </w:tcBorders>
            <w:shd w:val="clear" w:color="auto" w:fill="auto"/>
            <w:vAlign w:val="center"/>
          </w:tcPr>
          <w:p w:rsidR="004E48C5" w:rsidRPr="003425A1" w:rsidRDefault="004E48C5" w:rsidP="000849B1">
            <w:pPr>
              <w:snapToGrid w:val="0"/>
              <w:jc w:val="center"/>
              <w:rPr>
                <w:rFonts w:ascii="Arial" w:hAnsi="Arial" w:cs="Arial"/>
                <w:b/>
              </w:rPr>
            </w:pPr>
            <w:r w:rsidRPr="003425A1">
              <w:rPr>
                <w:rFonts w:ascii="Arial" w:hAnsi="Arial" w:cs="Arial"/>
                <w:b/>
              </w:rPr>
              <w:t>Period</w:t>
            </w:r>
          </w:p>
        </w:tc>
        <w:tc>
          <w:tcPr>
            <w:tcW w:w="3048" w:type="dxa"/>
            <w:tcBorders>
              <w:top w:val="double" w:sz="4" w:space="0" w:color="000000"/>
              <w:left w:val="single" w:sz="4" w:space="0" w:color="000000"/>
              <w:bottom w:val="double" w:sz="4" w:space="0" w:color="000000"/>
            </w:tcBorders>
            <w:shd w:val="clear" w:color="auto" w:fill="auto"/>
            <w:vAlign w:val="center"/>
          </w:tcPr>
          <w:p w:rsidR="004E48C5" w:rsidRPr="003425A1" w:rsidRDefault="004E48C5" w:rsidP="000849B1">
            <w:pPr>
              <w:snapToGrid w:val="0"/>
              <w:jc w:val="center"/>
              <w:rPr>
                <w:rFonts w:ascii="Arial" w:hAnsi="Arial" w:cs="Arial"/>
                <w:b/>
              </w:rPr>
            </w:pPr>
            <w:r w:rsidRPr="003425A1">
              <w:rPr>
                <w:rFonts w:ascii="Arial" w:hAnsi="Arial" w:cs="Arial"/>
                <w:b/>
              </w:rPr>
              <w:t>Type of Data</w:t>
            </w:r>
          </w:p>
        </w:tc>
        <w:tc>
          <w:tcPr>
            <w:tcW w:w="3049" w:type="dxa"/>
            <w:tcBorders>
              <w:top w:val="double" w:sz="4" w:space="0" w:color="000000"/>
              <w:left w:val="single" w:sz="4" w:space="0" w:color="000000"/>
              <w:bottom w:val="double" w:sz="4" w:space="0" w:color="000000"/>
            </w:tcBorders>
            <w:shd w:val="clear" w:color="auto" w:fill="auto"/>
            <w:vAlign w:val="center"/>
          </w:tcPr>
          <w:p w:rsidR="004E48C5" w:rsidRPr="003425A1" w:rsidRDefault="004E48C5" w:rsidP="000849B1">
            <w:pPr>
              <w:snapToGrid w:val="0"/>
              <w:jc w:val="center"/>
              <w:rPr>
                <w:rFonts w:ascii="Arial" w:hAnsi="Arial" w:cs="Arial"/>
                <w:b/>
              </w:rPr>
            </w:pPr>
            <w:r w:rsidRPr="003425A1">
              <w:rPr>
                <w:rFonts w:ascii="Arial" w:hAnsi="Arial" w:cs="Arial"/>
                <w:b/>
              </w:rPr>
              <w:t>Comments</w:t>
            </w:r>
          </w:p>
        </w:tc>
        <w:tc>
          <w:tcPr>
            <w:tcW w:w="2050" w:type="dxa"/>
            <w:tcBorders>
              <w:top w:val="double" w:sz="4" w:space="0" w:color="000000"/>
              <w:left w:val="double" w:sz="1" w:space="0" w:color="000000"/>
              <w:bottom w:val="double" w:sz="4" w:space="0" w:color="000000"/>
              <w:right w:val="double" w:sz="4" w:space="0" w:color="000000"/>
            </w:tcBorders>
            <w:shd w:val="clear" w:color="auto" w:fill="auto"/>
            <w:vAlign w:val="center"/>
          </w:tcPr>
          <w:p w:rsidR="004E48C5" w:rsidRPr="003425A1" w:rsidRDefault="004E48C5" w:rsidP="000849B1">
            <w:pPr>
              <w:snapToGrid w:val="0"/>
              <w:jc w:val="center"/>
              <w:rPr>
                <w:rFonts w:ascii="Arial" w:hAnsi="Arial" w:cs="Arial"/>
                <w:b/>
              </w:rPr>
            </w:pPr>
            <w:proofErr w:type="spellStart"/>
            <w:r w:rsidRPr="003425A1">
              <w:rPr>
                <w:rFonts w:ascii="Arial" w:hAnsi="Arial" w:cs="Arial"/>
                <w:b/>
              </w:rPr>
              <w:t>RefCode</w:t>
            </w:r>
            <w:proofErr w:type="spellEnd"/>
            <w:r w:rsidRPr="003425A1">
              <w:rPr>
                <w:rFonts w:ascii="Arial" w:hAnsi="Arial" w:cs="Arial"/>
                <w:b/>
              </w:rPr>
              <w:t>(s)</w:t>
            </w:r>
          </w:p>
        </w:tc>
        <w:tc>
          <w:tcPr>
            <w:tcW w:w="417" w:type="dxa"/>
            <w:tcBorders>
              <w:left w:val="double" w:sz="4" w:space="0" w:color="000000"/>
            </w:tcBorders>
            <w:shd w:val="clear" w:color="auto" w:fill="auto"/>
          </w:tcPr>
          <w:p w:rsidR="004E48C5" w:rsidRPr="003425A1" w:rsidRDefault="004E48C5" w:rsidP="000849B1">
            <w:pPr>
              <w:snapToGrid w:val="0"/>
              <w:jc w:val="center"/>
              <w:rPr>
                <w:rFonts w:ascii="Arial" w:hAnsi="Arial" w:cs="Arial"/>
                <w:b/>
              </w:rPr>
            </w:pPr>
          </w:p>
        </w:tc>
      </w:tr>
      <w:tr w:rsidR="004E48C5" w:rsidRPr="003425A1" w:rsidTr="000849B1">
        <w:tblPrEx>
          <w:tblCellMar>
            <w:left w:w="76" w:type="dxa"/>
            <w:right w:w="76" w:type="dxa"/>
          </w:tblCellMar>
        </w:tblPrEx>
        <w:trPr>
          <w:gridAfter w:val="1"/>
          <w:wAfter w:w="417" w:type="dxa"/>
          <w:trHeight w:val="492"/>
        </w:trPr>
        <w:tc>
          <w:tcPr>
            <w:tcW w:w="1710" w:type="dxa"/>
            <w:tcBorders>
              <w:top w:val="double" w:sz="4" w:space="0" w:color="000000"/>
              <w:left w:val="single" w:sz="4" w:space="0" w:color="000000"/>
              <w:bottom w:val="single" w:sz="4" w:space="0" w:color="000000"/>
              <w:right w:val="single" w:sz="4" w:space="0" w:color="000000"/>
            </w:tcBorders>
            <w:shd w:val="clear" w:color="auto" w:fill="auto"/>
          </w:tcPr>
          <w:p w:rsidR="004E48C5" w:rsidRPr="003425A1" w:rsidRDefault="00413AD0" w:rsidP="00413AD0">
            <w:pPr>
              <w:snapToGrid w:val="0"/>
              <w:rPr>
                <w:rFonts w:ascii="Arial" w:hAnsi="Arial" w:cs="Arial"/>
              </w:rPr>
            </w:pPr>
            <w:r>
              <w:rPr>
                <w:rFonts w:ascii="Arial" w:hAnsi="Arial" w:cs="Arial"/>
              </w:rPr>
              <w:t>1962</w:t>
            </w:r>
            <w:r w:rsidR="004E48C5" w:rsidRPr="003425A1">
              <w:rPr>
                <w:rFonts w:ascii="Arial" w:hAnsi="Arial" w:cs="Arial"/>
              </w:rPr>
              <w:t>-</w:t>
            </w:r>
            <w:r>
              <w:rPr>
                <w:rFonts w:ascii="Arial" w:hAnsi="Arial" w:cs="Arial"/>
              </w:rPr>
              <w:t>2004</w:t>
            </w:r>
          </w:p>
        </w:tc>
        <w:tc>
          <w:tcPr>
            <w:tcW w:w="3048" w:type="dxa"/>
            <w:tcBorders>
              <w:top w:val="double" w:sz="4" w:space="0" w:color="000000"/>
              <w:left w:val="single" w:sz="4" w:space="0" w:color="000000"/>
              <w:bottom w:val="single" w:sz="4" w:space="0" w:color="000000"/>
              <w:right w:val="single" w:sz="4" w:space="0" w:color="000000"/>
            </w:tcBorders>
            <w:shd w:val="clear" w:color="auto" w:fill="auto"/>
          </w:tcPr>
          <w:p w:rsidR="004E48C5" w:rsidRPr="003425A1" w:rsidRDefault="00413AD0" w:rsidP="000849B1">
            <w:pPr>
              <w:snapToGrid w:val="0"/>
              <w:rPr>
                <w:rFonts w:ascii="Arial" w:hAnsi="Arial" w:cs="Arial"/>
              </w:rPr>
            </w:pPr>
            <w:r w:rsidRPr="003425A1">
              <w:rPr>
                <w:rFonts w:ascii="Arial" w:hAnsi="Arial" w:cs="Arial"/>
              </w:rPr>
              <w:t>Birth counts by</w:t>
            </w:r>
            <w:r>
              <w:rPr>
                <w:rFonts w:ascii="Arial" w:hAnsi="Arial" w:cs="Arial"/>
              </w:rPr>
              <w:t xml:space="preserve"> month</w:t>
            </w:r>
            <w:r w:rsidRPr="003425A1">
              <w:rPr>
                <w:rFonts w:ascii="Arial" w:hAnsi="Arial" w:cs="Arial"/>
              </w:rPr>
              <w:t xml:space="preserve"> and year of </w:t>
            </w:r>
            <w:r>
              <w:rPr>
                <w:rFonts w:ascii="Arial" w:hAnsi="Arial" w:cs="Arial"/>
              </w:rPr>
              <w:t>occurrence</w:t>
            </w:r>
            <w:r w:rsidRPr="003425A1">
              <w:rPr>
                <w:rFonts w:ascii="Arial" w:hAnsi="Arial" w:cs="Arial"/>
              </w:rPr>
              <w:t>.</w:t>
            </w:r>
          </w:p>
        </w:tc>
        <w:tc>
          <w:tcPr>
            <w:tcW w:w="3049" w:type="dxa"/>
            <w:tcBorders>
              <w:top w:val="double" w:sz="4" w:space="0" w:color="000000"/>
              <w:left w:val="single" w:sz="4" w:space="0" w:color="000000"/>
              <w:bottom w:val="single" w:sz="4" w:space="0" w:color="000000"/>
              <w:right w:val="single" w:sz="4" w:space="0" w:color="000000"/>
            </w:tcBorders>
            <w:shd w:val="clear" w:color="auto" w:fill="auto"/>
          </w:tcPr>
          <w:p w:rsidR="004E48C5" w:rsidRPr="003425A1" w:rsidRDefault="004E48C5" w:rsidP="000849B1">
            <w:pPr>
              <w:snapToGrid w:val="0"/>
              <w:rPr>
                <w:rFonts w:ascii="Arial" w:hAnsi="Arial" w:cs="Arial"/>
              </w:rPr>
            </w:pPr>
          </w:p>
        </w:tc>
        <w:tc>
          <w:tcPr>
            <w:tcW w:w="2050" w:type="dxa"/>
            <w:tcBorders>
              <w:top w:val="double" w:sz="4" w:space="0" w:color="000000"/>
              <w:left w:val="single" w:sz="4" w:space="0" w:color="000000"/>
              <w:bottom w:val="single" w:sz="4" w:space="0" w:color="000000"/>
              <w:right w:val="single" w:sz="4" w:space="0" w:color="000000"/>
            </w:tcBorders>
            <w:shd w:val="clear" w:color="auto" w:fill="auto"/>
          </w:tcPr>
          <w:p w:rsidR="004E48C5" w:rsidRPr="003425A1" w:rsidRDefault="00413AD0" w:rsidP="000849B1">
            <w:pPr>
              <w:snapToGrid w:val="0"/>
              <w:rPr>
                <w:rFonts w:ascii="Arial" w:hAnsi="Arial" w:cs="Arial"/>
              </w:rPr>
            </w:pPr>
            <w:r w:rsidRPr="00413AD0">
              <w:rPr>
                <w:rFonts w:ascii="Arial" w:hAnsi="Arial" w:cs="Arial"/>
              </w:rPr>
              <w:t>34</w:t>
            </w:r>
            <w:r>
              <w:rPr>
                <w:rFonts w:ascii="Arial" w:hAnsi="Arial" w:cs="Arial"/>
              </w:rPr>
              <w:t xml:space="preserve">, </w:t>
            </w:r>
            <w:r w:rsidRPr="00413AD0">
              <w:rPr>
                <w:rFonts w:ascii="Arial" w:hAnsi="Arial" w:cs="Arial"/>
              </w:rPr>
              <w:t>35</w:t>
            </w:r>
            <w:r>
              <w:rPr>
                <w:rFonts w:ascii="Arial" w:hAnsi="Arial" w:cs="Arial"/>
              </w:rPr>
              <w:t xml:space="preserve">, </w:t>
            </w:r>
            <w:r w:rsidRPr="00413AD0">
              <w:rPr>
                <w:rFonts w:ascii="Arial" w:hAnsi="Arial" w:cs="Arial"/>
              </w:rPr>
              <w:t>36</w:t>
            </w:r>
            <w:r>
              <w:rPr>
                <w:rFonts w:ascii="Arial" w:hAnsi="Arial" w:cs="Arial"/>
              </w:rPr>
              <w:t xml:space="preserve">, </w:t>
            </w:r>
            <w:r w:rsidRPr="00413AD0">
              <w:rPr>
                <w:rFonts w:ascii="Arial" w:hAnsi="Arial" w:cs="Arial"/>
              </w:rPr>
              <w:t>37</w:t>
            </w:r>
            <w:r>
              <w:rPr>
                <w:rFonts w:ascii="Arial" w:hAnsi="Arial" w:cs="Arial"/>
              </w:rPr>
              <w:t xml:space="preserve">, </w:t>
            </w:r>
            <w:r w:rsidRPr="00413AD0">
              <w:rPr>
                <w:rFonts w:ascii="Arial" w:hAnsi="Arial" w:cs="Arial"/>
              </w:rPr>
              <w:t>38</w:t>
            </w:r>
            <w:r>
              <w:rPr>
                <w:rFonts w:ascii="Arial" w:hAnsi="Arial" w:cs="Arial"/>
              </w:rPr>
              <w:t xml:space="preserve">, </w:t>
            </w:r>
            <w:r w:rsidRPr="00413AD0">
              <w:rPr>
                <w:rFonts w:ascii="Arial" w:hAnsi="Arial" w:cs="Arial"/>
              </w:rPr>
              <w:t>39</w:t>
            </w:r>
            <w:r>
              <w:rPr>
                <w:rFonts w:ascii="Arial" w:hAnsi="Arial" w:cs="Arial"/>
              </w:rPr>
              <w:t xml:space="preserve">, </w:t>
            </w:r>
            <w:r w:rsidRPr="00413AD0">
              <w:rPr>
                <w:rFonts w:ascii="Arial" w:hAnsi="Arial" w:cs="Arial"/>
              </w:rPr>
              <w:t>40</w:t>
            </w:r>
            <w:r>
              <w:rPr>
                <w:rFonts w:ascii="Arial" w:hAnsi="Arial" w:cs="Arial"/>
              </w:rPr>
              <w:t xml:space="preserve">, </w:t>
            </w:r>
            <w:r w:rsidRPr="00413AD0">
              <w:rPr>
                <w:rFonts w:ascii="Arial" w:hAnsi="Arial" w:cs="Arial"/>
              </w:rPr>
              <w:t>41</w:t>
            </w:r>
            <w:r>
              <w:rPr>
                <w:rFonts w:ascii="Arial" w:hAnsi="Arial" w:cs="Arial"/>
              </w:rPr>
              <w:t xml:space="preserve">, </w:t>
            </w:r>
            <w:r w:rsidRPr="00413AD0">
              <w:rPr>
                <w:rFonts w:ascii="Arial" w:hAnsi="Arial" w:cs="Arial"/>
              </w:rPr>
              <w:t>42</w:t>
            </w:r>
            <w:r>
              <w:rPr>
                <w:rFonts w:ascii="Arial" w:hAnsi="Arial" w:cs="Arial"/>
              </w:rPr>
              <w:t xml:space="preserve">, </w:t>
            </w:r>
            <w:r w:rsidRPr="00413AD0">
              <w:rPr>
                <w:rFonts w:ascii="Arial" w:hAnsi="Arial" w:cs="Arial"/>
              </w:rPr>
              <w:t>33</w:t>
            </w:r>
            <w:r>
              <w:rPr>
                <w:rFonts w:ascii="Arial" w:hAnsi="Arial" w:cs="Arial"/>
              </w:rPr>
              <w:t xml:space="preserve">, </w:t>
            </w:r>
            <w:r w:rsidRPr="00413AD0">
              <w:rPr>
                <w:rFonts w:ascii="Arial" w:hAnsi="Arial" w:cs="Arial"/>
              </w:rPr>
              <w:t>47</w:t>
            </w:r>
          </w:p>
        </w:tc>
      </w:tr>
      <w:tr w:rsidR="004E48C5" w:rsidRPr="003425A1" w:rsidTr="000849B1">
        <w:tblPrEx>
          <w:tblCellMar>
            <w:left w:w="76" w:type="dxa"/>
            <w:right w:w="76" w:type="dxa"/>
          </w:tblCellMar>
        </w:tblPrEx>
        <w:trPr>
          <w:gridAfter w:val="1"/>
          <w:wAfter w:w="417" w:type="dxa"/>
          <w:trHeight w:val="215"/>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4E48C5" w:rsidRPr="003425A1" w:rsidRDefault="004E48C5" w:rsidP="000849B1">
            <w:pPr>
              <w:snapToGrid w:val="0"/>
              <w:rPr>
                <w:rFonts w:ascii="Arial" w:hAnsi="Arial" w:cs="Arial"/>
              </w:rPr>
            </w:pPr>
            <w:r>
              <w:rPr>
                <w:rFonts w:ascii="Arial" w:hAnsi="Arial" w:cs="Arial"/>
              </w:rPr>
              <w:t>2005</w:t>
            </w:r>
            <w:r w:rsidRPr="003425A1">
              <w:rPr>
                <w:rFonts w:ascii="Arial" w:hAnsi="Arial" w:cs="Arial"/>
              </w:rPr>
              <w:t>-201</w:t>
            </w:r>
            <w:r w:rsidR="008D649B">
              <w:rPr>
                <w:rFonts w:ascii="Arial" w:hAnsi="Arial" w:cs="Arial"/>
              </w:rPr>
              <w:t>6</w:t>
            </w:r>
          </w:p>
        </w:tc>
        <w:tc>
          <w:tcPr>
            <w:tcW w:w="3048" w:type="dxa"/>
            <w:tcBorders>
              <w:top w:val="single" w:sz="4" w:space="0" w:color="000000"/>
              <w:left w:val="single" w:sz="4" w:space="0" w:color="000000"/>
              <w:bottom w:val="single" w:sz="4" w:space="0" w:color="000000"/>
              <w:right w:val="single" w:sz="4" w:space="0" w:color="000000"/>
            </w:tcBorders>
            <w:shd w:val="clear" w:color="auto" w:fill="auto"/>
          </w:tcPr>
          <w:p w:rsidR="004E48C5" w:rsidRPr="003425A1" w:rsidRDefault="004E48C5" w:rsidP="004E48C5">
            <w:pPr>
              <w:snapToGrid w:val="0"/>
              <w:rPr>
                <w:rFonts w:ascii="Arial" w:hAnsi="Arial" w:cs="Arial"/>
              </w:rPr>
            </w:pPr>
            <w:r w:rsidRPr="003425A1">
              <w:rPr>
                <w:rFonts w:ascii="Arial" w:hAnsi="Arial" w:cs="Arial"/>
              </w:rPr>
              <w:t>Birth counts by</w:t>
            </w:r>
            <w:r>
              <w:rPr>
                <w:rFonts w:ascii="Arial" w:hAnsi="Arial" w:cs="Arial"/>
              </w:rPr>
              <w:t xml:space="preserve"> month</w:t>
            </w:r>
            <w:r w:rsidRPr="003425A1">
              <w:rPr>
                <w:rFonts w:ascii="Arial" w:hAnsi="Arial" w:cs="Arial"/>
              </w:rPr>
              <w:t xml:space="preserve"> and year of </w:t>
            </w:r>
            <w:r>
              <w:rPr>
                <w:rFonts w:ascii="Arial" w:hAnsi="Arial" w:cs="Arial"/>
              </w:rPr>
              <w:t>occurrence</w:t>
            </w:r>
            <w:r w:rsidRPr="003425A1">
              <w:rPr>
                <w:rFonts w:ascii="Arial" w:hAnsi="Arial" w:cs="Arial"/>
              </w:rPr>
              <w:t>.</w:t>
            </w:r>
          </w:p>
        </w:tc>
        <w:tc>
          <w:tcPr>
            <w:tcW w:w="3049" w:type="dxa"/>
            <w:tcBorders>
              <w:top w:val="single" w:sz="4" w:space="0" w:color="000000"/>
              <w:left w:val="single" w:sz="4" w:space="0" w:color="000000"/>
              <w:bottom w:val="single" w:sz="4" w:space="0" w:color="000000"/>
              <w:right w:val="single" w:sz="4" w:space="0" w:color="000000"/>
            </w:tcBorders>
            <w:shd w:val="clear" w:color="auto" w:fill="auto"/>
          </w:tcPr>
          <w:p w:rsidR="004E48C5" w:rsidRPr="003425A1" w:rsidRDefault="004E48C5" w:rsidP="000849B1">
            <w:pPr>
              <w:snapToGrid w:val="0"/>
              <w:rPr>
                <w:rFonts w:ascii="Arial" w:hAnsi="Arial" w:cs="Arial"/>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Pr>
          <w:p w:rsidR="004E48C5" w:rsidRPr="003425A1" w:rsidRDefault="004E48C5" w:rsidP="004E48C5">
            <w:pPr>
              <w:snapToGrid w:val="0"/>
              <w:rPr>
                <w:rFonts w:ascii="Arial" w:hAnsi="Arial" w:cs="Arial"/>
              </w:rPr>
            </w:pPr>
            <w:r>
              <w:rPr>
                <w:rFonts w:ascii="Arial" w:hAnsi="Arial" w:cs="Arial"/>
              </w:rPr>
              <w:t>50</w:t>
            </w:r>
            <w:r w:rsidR="008D649B">
              <w:rPr>
                <w:rFonts w:ascii="Arial" w:hAnsi="Arial" w:cs="Arial"/>
              </w:rPr>
              <w:t>, 55</w:t>
            </w:r>
          </w:p>
        </w:tc>
      </w:tr>
    </w:tbl>
    <w:p w:rsidR="004E48C5" w:rsidRDefault="004E48C5" w:rsidP="004E48C5">
      <w:pPr>
        <w:pStyle w:val="BodyText"/>
        <w:spacing w:after="0"/>
        <w:ind w:firstLine="0"/>
        <w:rPr>
          <w:rFonts w:ascii="Arial" w:hAnsi="Arial" w:cs="Arial"/>
        </w:rPr>
      </w:pPr>
    </w:p>
    <w:p w:rsidR="004E48C5" w:rsidRDefault="004E48C5">
      <w:pPr>
        <w:pStyle w:val="BodyText"/>
        <w:spacing w:after="0"/>
        <w:ind w:firstLine="0"/>
        <w:rPr>
          <w:rFonts w:ascii="Arial" w:hAnsi="Arial" w:cs="Arial"/>
        </w:rPr>
      </w:pPr>
    </w:p>
    <w:p w:rsidR="004E48C5" w:rsidRPr="00AE305C" w:rsidRDefault="004E48C5" w:rsidP="004E48C5">
      <w:pPr>
        <w:pStyle w:val="Heading2"/>
        <w:rPr>
          <w:ins w:id="3" w:author="Gabriel Mendes Borges" w:date="2018-07-24T15:40:00Z"/>
          <w:b/>
          <w:i/>
          <w:caps/>
          <w:vanish/>
          <w:color w:val="0000FF"/>
        </w:rPr>
      </w:pPr>
    </w:p>
    <w:p w:rsidR="008F0AB0" w:rsidRPr="003425A1" w:rsidRDefault="008F0AB0">
      <w:pPr>
        <w:pStyle w:val="BodyText"/>
        <w:spacing w:after="0"/>
        <w:ind w:firstLine="0"/>
        <w:rPr>
          <w:rFonts w:ascii="Arial" w:hAnsi="Arial" w:cs="Arial"/>
        </w:rPr>
      </w:pPr>
    </w:p>
    <w:sectPr w:rsidR="008F0AB0" w:rsidRPr="003425A1" w:rsidSect="00CD2022">
      <w:headerReference w:type="default" r:id="rId12"/>
      <w:footerReference w:type="default" r:id="rId13"/>
      <w:pgSz w:w="12240" w:h="15840"/>
      <w:pgMar w:top="1954" w:right="1800" w:bottom="1440" w:left="1800" w:header="14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FE0" w:rsidRDefault="00056FE0">
      <w:r>
        <w:separator/>
      </w:r>
    </w:p>
  </w:endnote>
  <w:endnote w:type="continuationSeparator" w:id="0">
    <w:p w:rsidR="00056FE0" w:rsidRDefault="00056F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DC0" w:rsidRDefault="00DA3DC0" w:rsidP="00257E13">
    <w:pPr>
      <w:pStyle w:val="Footer"/>
      <w:tabs>
        <w:tab w:val="clear" w:pos="4320"/>
        <w:tab w:val="clear" w:pos="8640"/>
        <w:tab w:val="right" w:pos="8280"/>
      </w:tabs>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FE0" w:rsidRDefault="00056FE0">
      <w:r>
        <w:separator/>
      </w:r>
    </w:p>
  </w:footnote>
  <w:footnote w:type="continuationSeparator" w:id="0">
    <w:p w:rsidR="00056FE0" w:rsidRDefault="00056F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F90" w:rsidRPr="00BC3572" w:rsidRDefault="00741F90" w:rsidP="00BC3572">
    <w:pPr>
      <w:pStyle w:val="Header"/>
      <w:jc w:val="right"/>
      <w:rPr>
        <w:sz w:val="24"/>
        <w:szCs w:val="24"/>
      </w:rPr>
    </w:pPr>
    <w:r w:rsidRPr="00BC3572">
      <w:rPr>
        <w:sz w:val="24"/>
        <w:szCs w:val="24"/>
      </w:rPr>
      <w:t xml:space="preserve">Last Updated: </w:t>
    </w:r>
    <w:r w:rsidR="00F0705A">
      <w:rPr>
        <w:sz w:val="24"/>
        <w:szCs w:val="24"/>
      </w:rPr>
      <w:t>March 14</w:t>
    </w:r>
    <w:r w:rsidR="00CB5215">
      <w:rPr>
        <w:sz w:val="24"/>
        <w:szCs w:val="24"/>
      </w:rPr>
      <w:t>, 2019</w:t>
    </w:r>
  </w:p>
  <w:p w:rsidR="00DA3DC0" w:rsidRDefault="00DA3D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Times New Roman"/>
      </w:rPr>
    </w:lvl>
  </w:abstractNum>
  <w:abstractNum w:abstractNumId="3">
    <w:nsid w:val="25B976B4"/>
    <w:multiLevelType w:val="multilevel"/>
    <w:tmpl w:val="5CE06E26"/>
    <w:lvl w:ilvl="0">
      <w:start w:val="1"/>
      <w:numFmt w:val="bullet"/>
      <w:lvlText w:val="-"/>
      <w:lvlJc w:val="left"/>
      <w:pPr>
        <w:tabs>
          <w:tab w:val="num" w:pos="0"/>
        </w:tabs>
        <w:ind w:left="216" w:hanging="216"/>
      </w:pPr>
      <w:rPr>
        <w:rFonts w:ascii="Times New Roman" w:eastAsia="Times New Roman" w:hAnsi="Times New Roman" w:cs="Times New Roman" w:hint="default"/>
        <w:b/>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FD24B84"/>
    <w:multiLevelType w:val="hybridMultilevel"/>
    <w:tmpl w:val="9FDE8CA8"/>
    <w:lvl w:ilvl="0" w:tplc="3E2CAA22">
      <w:start w:val="1"/>
      <w:numFmt w:val="decimal"/>
      <w:lvlText w:val="%1."/>
      <w:lvlJc w:val="left"/>
      <w:pPr>
        <w:tabs>
          <w:tab w:val="num" w:pos="720"/>
        </w:tabs>
        <w:ind w:left="720" w:hanging="360"/>
      </w:pPr>
      <w:rPr>
        <w:rFonts w:hint="default"/>
      </w:rPr>
    </w:lvl>
    <w:lvl w:ilvl="1" w:tplc="7A34B610" w:tentative="1">
      <w:start w:val="1"/>
      <w:numFmt w:val="lowerLetter"/>
      <w:lvlText w:val="%2."/>
      <w:lvlJc w:val="left"/>
      <w:pPr>
        <w:tabs>
          <w:tab w:val="num" w:pos="1440"/>
        </w:tabs>
        <w:ind w:left="1440" w:hanging="360"/>
      </w:pPr>
    </w:lvl>
    <w:lvl w:ilvl="2" w:tplc="FCFA8FCE" w:tentative="1">
      <w:start w:val="1"/>
      <w:numFmt w:val="lowerRoman"/>
      <w:lvlText w:val="%3."/>
      <w:lvlJc w:val="right"/>
      <w:pPr>
        <w:tabs>
          <w:tab w:val="num" w:pos="2160"/>
        </w:tabs>
        <w:ind w:left="2160" w:hanging="180"/>
      </w:pPr>
    </w:lvl>
    <w:lvl w:ilvl="3" w:tplc="651C5A5E" w:tentative="1">
      <w:start w:val="1"/>
      <w:numFmt w:val="decimal"/>
      <w:lvlText w:val="%4."/>
      <w:lvlJc w:val="left"/>
      <w:pPr>
        <w:tabs>
          <w:tab w:val="num" w:pos="2880"/>
        </w:tabs>
        <w:ind w:left="2880" w:hanging="360"/>
      </w:pPr>
    </w:lvl>
    <w:lvl w:ilvl="4" w:tplc="45787400" w:tentative="1">
      <w:start w:val="1"/>
      <w:numFmt w:val="lowerLetter"/>
      <w:lvlText w:val="%5."/>
      <w:lvlJc w:val="left"/>
      <w:pPr>
        <w:tabs>
          <w:tab w:val="num" w:pos="3600"/>
        </w:tabs>
        <w:ind w:left="3600" w:hanging="360"/>
      </w:pPr>
    </w:lvl>
    <w:lvl w:ilvl="5" w:tplc="ACFA91CA" w:tentative="1">
      <w:start w:val="1"/>
      <w:numFmt w:val="lowerRoman"/>
      <w:lvlText w:val="%6."/>
      <w:lvlJc w:val="right"/>
      <w:pPr>
        <w:tabs>
          <w:tab w:val="num" w:pos="4320"/>
        </w:tabs>
        <w:ind w:left="4320" w:hanging="180"/>
      </w:pPr>
    </w:lvl>
    <w:lvl w:ilvl="6" w:tplc="938861D2" w:tentative="1">
      <w:start w:val="1"/>
      <w:numFmt w:val="decimal"/>
      <w:lvlText w:val="%7."/>
      <w:lvlJc w:val="left"/>
      <w:pPr>
        <w:tabs>
          <w:tab w:val="num" w:pos="5040"/>
        </w:tabs>
        <w:ind w:left="5040" w:hanging="360"/>
      </w:pPr>
    </w:lvl>
    <w:lvl w:ilvl="7" w:tplc="3B3E2FFE" w:tentative="1">
      <w:start w:val="1"/>
      <w:numFmt w:val="lowerLetter"/>
      <w:lvlText w:val="%8."/>
      <w:lvlJc w:val="left"/>
      <w:pPr>
        <w:tabs>
          <w:tab w:val="num" w:pos="5760"/>
        </w:tabs>
        <w:ind w:left="5760" w:hanging="360"/>
      </w:pPr>
    </w:lvl>
    <w:lvl w:ilvl="8" w:tplc="943099F4"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3"/>
  </w:num>
  <w:num w:numId="2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briel Mendes Borges">
    <w15:presenceInfo w15:providerId="Windows Live" w15:userId="4625c26c721b144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338"/>
  </w:hdrShapeDefaults>
  <w:footnotePr>
    <w:footnote w:id="-1"/>
    <w:footnote w:id="0"/>
  </w:footnotePr>
  <w:endnotePr>
    <w:endnote w:id="-1"/>
    <w:endnote w:id="0"/>
  </w:endnotePr>
  <w:compat/>
  <w:rsids>
    <w:rsidRoot w:val="0011211E"/>
    <w:rsid w:val="00056FE0"/>
    <w:rsid w:val="000E0F29"/>
    <w:rsid w:val="000F7D6F"/>
    <w:rsid w:val="0011211E"/>
    <w:rsid w:val="001519C1"/>
    <w:rsid w:val="001C2FCF"/>
    <w:rsid w:val="001E0453"/>
    <w:rsid w:val="001F1D0C"/>
    <w:rsid w:val="00253C13"/>
    <w:rsid w:val="00257E13"/>
    <w:rsid w:val="003425A1"/>
    <w:rsid w:val="00364741"/>
    <w:rsid w:val="00381CAA"/>
    <w:rsid w:val="00384FA0"/>
    <w:rsid w:val="00405C26"/>
    <w:rsid w:val="00413AD0"/>
    <w:rsid w:val="00423540"/>
    <w:rsid w:val="00481A94"/>
    <w:rsid w:val="004A47A0"/>
    <w:rsid w:val="004D0D85"/>
    <w:rsid w:val="004E48C5"/>
    <w:rsid w:val="00520280"/>
    <w:rsid w:val="005366B1"/>
    <w:rsid w:val="00555508"/>
    <w:rsid w:val="00597126"/>
    <w:rsid w:val="005A4040"/>
    <w:rsid w:val="005F51DF"/>
    <w:rsid w:val="00636E2E"/>
    <w:rsid w:val="006539AA"/>
    <w:rsid w:val="00660360"/>
    <w:rsid w:val="006A5130"/>
    <w:rsid w:val="00736BE3"/>
    <w:rsid w:val="00736C6A"/>
    <w:rsid w:val="00741F90"/>
    <w:rsid w:val="0089747C"/>
    <w:rsid w:val="008A006D"/>
    <w:rsid w:val="008A0D99"/>
    <w:rsid w:val="008D649B"/>
    <w:rsid w:val="008F0AB0"/>
    <w:rsid w:val="00915981"/>
    <w:rsid w:val="00916B57"/>
    <w:rsid w:val="00927BFF"/>
    <w:rsid w:val="0094577F"/>
    <w:rsid w:val="00995E8F"/>
    <w:rsid w:val="009B7074"/>
    <w:rsid w:val="009F3694"/>
    <w:rsid w:val="00A13276"/>
    <w:rsid w:val="00A477DF"/>
    <w:rsid w:val="00A5349B"/>
    <w:rsid w:val="00AB5EA7"/>
    <w:rsid w:val="00AF62CD"/>
    <w:rsid w:val="00B32A75"/>
    <w:rsid w:val="00B86721"/>
    <w:rsid w:val="00B93B6D"/>
    <w:rsid w:val="00BC3572"/>
    <w:rsid w:val="00CA7A81"/>
    <w:rsid w:val="00CB5215"/>
    <w:rsid w:val="00CD2022"/>
    <w:rsid w:val="00CD25F2"/>
    <w:rsid w:val="00D07CC8"/>
    <w:rsid w:val="00D21316"/>
    <w:rsid w:val="00D9205C"/>
    <w:rsid w:val="00DA2D72"/>
    <w:rsid w:val="00DA3DC0"/>
    <w:rsid w:val="00DD69DF"/>
    <w:rsid w:val="00DE5B30"/>
    <w:rsid w:val="00DF30EC"/>
    <w:rsid w:val="00E05A79"/>
    <w:rsid w:val="00E50D94"/>
    <w:rsid w:val="00E94AD4"/>
    <w:rsid w:val="00EB1F90"/>
    <w:rsid w:val="00EE4487"/>
    <w:rsid w:val="00F0705A"/>
    <w:rsid w:val="00F175DB"/>
    <w:rsid w:val="00F7442B"/>
    <w:rsid w:val="00FD0946"/>
    <w:rsid w:val="00FF1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022"/>
    <w:pPr>
      <w:suppressAutoHyphens/>
    </w:pPr>
  </w:style>
  <w:style w:type="paragraph" w:styleId="Heading1">
    <w:name w:val="heading 1"/>
    <w:basedOn w:val="Normal"/>
    <w:next w:val="Normal"/>
    <w:qFormat/>
    <w:rsid w:val="00CD2022"/>
    <w:pPr>
      <w:keepNext/>
      <w:numPr>
        <w:numId w:val="1"/>
      </w:numPr>
      <w:spacing w:before="240" w:after="60"/>
      <w:outlineLvl w:val="0"/>
    </w:pPr>
  </w:style>
  <w:style w:type="paragraph" w:styleId="Heading2">
    <w:name w:val="heading 2"/>
    <w:basedOn w:val="Normal"/>
    <w:next w:val="Normal"/>
    <w:qFormat/>
    <w:rsid w:val="00CD2022"/>
    <w:pPr>
      <w:keepNext/>
      <w:numPr>
        <w:ilvl w:val="1"/>
        <w:numId w:val="1"/>
      </w:numPr>
      <w:spacing w:before="240" w:after="120"/>
      <w:outlineLvl w:val="1"/>
    </w:pPr>
  </w:style>
  <w:style w:type="paragraph" w:styleId="Heading3">
    <w:name w:val="heading 3"/>
    <w:basedOn w:val="Normal"/>
    <w:next w:val="Normal"/>
    <w:qFormat/>
    <w:rsid w:val="00CD2022"/>
    <w:pPr>
      <w:keepNext/>
      <w:numPr>
        <w:ilvl w:val="2"/>
        <w:numId w:val="1"/>
      </w:num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CD2022"/>
  </w:style>
  <w:style w:type="character" w:customStyle="1" w:styleId="Absatz-Standardschriftart">
    <w:name w:val="Absatz-Standardschriftart"/>
    <w:rsid w:val="00CD2022"/>
  </w:style>
  <w:style w:type="character" w:customStyle="1" w:styleId="WW-Absatz-Standardschriftart">
    <w:name w:val="WW-Absatz-Standardschriftart"/>
    <w:rsid w:val="00CD2022"/>
  </w:style>
  <w:style w:type="character" w:customStyle="1" w:styleId="WW-Absatz-Standardschriftart1">
    <w:name w:val="WW-Absatz-Standardschriftart1"/>
    <w:rsid w:val="00CD2022"/>
  </w:style>
  <w:style w:type="character" w:customStyle="1" w:styleId="WW8Num2z0">
    <w:name w:val="WW8Num2z0"/>
    <w:rsid w:val="00CD2022"/>
    <w:rPr>
      <w:rFonts w:ascii="Symbol" w:hAnsi="Symbol" w:cs="Symbol"/>
    </w:rPr>
  </w:style>
  <w:style w:type="character" w:customStyle="1" w:styleId="WW-DefaultParagraphFont">
    <w:name w:val="WW-Default Paragraph Font"/>
    <w:rsid w:val="00CD2022"/>
  </w:style>
  <w:style w:type="character" w:customStyle="1" w:styleId="WW-Absatz-Standardschriftart11">
    <w:name w:val="WW-Absatz-Standardschriftart11"/>
    <w:rsid w:val="00CD2022"/>
  </w:style>
  <w:style w:type="character" w:customStyle="1" w:styleId="WW-Absatz-Standardschriftart111">
    <w:name w:val="WW-Absatz-Standardschriftart111"/>
    <w:rsid w:val="00CD2022"/>
  </w:style>
  <w:style w:type="character" w:customStyle="1" w:styleId="WW-Absatz-Standardschriftart1111">
    <w:name w:val="WW-Absatz-Standardschriftart1111"/>
    <w:rsid w:val="00CD2022"/>
  </w:style>
  <w:style w:type="character" w:customStyle="1" w:styleId="WW8Num3z1">
    <w:name w:val="WW8Num3z1"/>
    <w:rsid w:val="00CD2022"/>
    <w:rPr>
      <w:rFonts w:ascii="Courier New" w:hAnsi="Courier New" w:cs="Courier New"/>
    </w:rPr>
  </w:style>
  <w:style w:type="character" w:customStyle="1" w:styleId="WW8Num3z2">
    <w:name w:val="WW8Num3z2"/>
    <w:rsid w:val="00CD2022"/>
    <w:rPr>
      <w:rFonts w:ascii="Wingdings" w:hAnsi="Wingdings" w:cs="Wingdings"/>
    </w:rPr>
  </w:style>
  <w:style w:type="character" w:customStyle="1" w:styleId="WW8Num3z3">
    <w:name w:val="WW8Num3z3"/>
    <w:rsid w:val="00CD2022"/>
    <w:rPr>
      <w:rFonts w:ascii="Symbol" w:hAnsi="Symbol" w:cs="Symbol"/>
    </w:rPr>
  </w:style>
  <w:style w:type="character" w:customStyle="1" w:styleId="WW8Num4z0">
    <w:name w:val="WW8Num4z0"/>
    <w:rsid w:val="00CD2022"/>
  </w:style>
  <w:style w:type="character" w:customStyle="1" w:styleId="WW8Num4z1">
    <w:name w:val="WW8Num4z1"/>
    <w:rsid w:val="00CD2022"/>
  </w:style>
  <w:style w:type="character" w:customStyle="1" w:styleId="WW8Num4z2">
    <w:name w:val="WW8Num4z2"/>
    <w:rsid w:val="00CD2022"/>
  </w:style>
  <w:style w:type="character" w:customStyle="1" w:styleId="WW8Num5z0">
    <w:name w:val="WW8Num5z0"/>
    <w:rsid w:val="00CD2022"/>
    <w:rPr>
      <w:rFonts w:ascii="Symbol" w:hAnsi="Symbol" w:cs="Symbol"/>
    </w:rPr>
  </w:style>
  <w:style w:type="character" w:customStyle="1" w:styleId="WW8Num5z1">
    <w:name w:val="WW8Num5z1"/>
    <w:rsid w:val="00CD2022"/>
    <w:rPr>
      <w:rFonts w:ascii="Courier New" w:hAnsi="Courier New" w:cs="Courier New"/>
    </w:rPr>
  </w:style>
  <w:style w:type="character" w:customStyle="1" w:styleId="WW8Num5z2">
    <w:name w:val="WW8Num5z2"/>
    <w:rsid w:val="00CD2022"/>
    <w:rPr>
      <w:rFonts w:ascii="Wingdings" w:hAnsi="Wingdings" w:cs="Wingdings"/>
    </w:rPr>
  </w:style>
  <w:style w:type="character" w:customStyle="1" w:styleId="WW8Num7z0">
    <w:name w:val="WW8Num7z0"/>
    <w:rsid w:val="00CD2022"/>
  </w:style>
  <w:style w:type="character" w:customStyle="1" w:styleId="WW8Num7z1">
    <w:name w:val="WW8Num7z1"/>
    <w:rsid w:val="00CD2022"/>
    <w:rPr>
      <w:rFonts w:ascii="Courier New" w:hAnsi="Courier New" w:cs="Courier New"/>
    </w:rPr>
  </w:style>
  <w:style w:type="character" w:customStyle="1" w:styleId="WW8Num7z2">
    <w:name w:val="WW8Num7z2"/>
    <w:rsid w:val="00CD2022"/>
    <w:rPr>
      <w:rFonts w:ascii="Wingdings" w:hAnsi="Wingdings" w:cs="Wingdings"/>
    </w:rPr>
  </w:style>
  <w:style w:type="character" w:customStyle="1" w:styleId="WW8Num7z3">
    <w:name w:val="WW8Num7z3"/>
    <w:rsid w:val="00CD2022"/>
    <w:rPr>
      <w:rFonts w:ascii="Symbol" w:hAnsi="Symbol" w:cs="Symbol"/>
    </w:rPr>
  </w:style>
  <w:style w:type="character" w:customStyle="1" w:styleId="WW8NumSt1z0">
    <w:name w:val="WW8NumSt1z0"/>
    <w:rsid w:val="00CD2022"/>
    <w:rPr>
      <w:rFonts w:ascii="Symbol" w:hAnsi="Symbol" w:cs="Symbol"/>
    </w:rPr>
  </w:style>
  <w:style w:type="character" w:customStyle="1" w:styleId="WW-DefaultParagraphFont1">
    <w:name w:val="WW-Default Paragraph Font1"/>
    <w:rsid w:val="00CD2022"/>
  </w:style>
  <w:style w:type="character" w:styleId="Hyperlink">
    <w:name w:val="Hyperlink"/>
    <w:basedOn w:val="WW-DefaultParagraphFont1"/>
    <w:rsid w:val="00CD2022"/>
  </w:style>
  <w:style w:type="character" w:styleId="PageNumber">
    <w:name w:val="page number"/>
    <w:basedOn w:val="WW-DefaultParagraphFont1"/>
    <w:rsid w:val="00CD2022"/>
  </w:style>
  <w:style w:type="character" w:styleId="CommentReference">
    <w:name w:val="annotation reference"/>
    <w:rsid w:val="00CD2022"/>
    <w:rPr>
      <w:sz w:val="16"/>
    </w:rPr>
  </w:style>
  <w:style w:type="character" w:styleId="FollowedHyperlink">
    <w:name w:val="FollowedHyperlink"/>
    <w:basedOn w:val="WW-DefaultParagraphFont1"/>
    <w:rsid w:val="00CD2022"/>
  </w:style>
  <w:style w:type="character" w:customStyle="1" w:styleId="CharChar">
    <w:name w:val="Char Char"/>
    <w:basedOn w:val="WW-DefaultParagraphFont1"/>
    <w:rsid w:val="00CD2022"/>
  </w:style>
  <w:style w:type="character" w:styleId="Strong">
    <w:name w:val="Strong"/>
    <w:qFormat/>
    <w:rsid w:val="00CD2022"/>
    <w:rPr>
      <w:b/>
      <w:bCs/>
    </w:rPr>
  </w:style>
  <w:style w:type="character" w:customStyle="1" w:styleId="CommentTextChar">
    <w:name w:val="Comment Text Char"/>
    <w:rsid w:val="00CD2022"/>
    <w:rPr>
      <w:lang w:eastAsia="zh-CN"/>
    </w:rPr>
  </w:style>
  <w:style w:type="character" w:customStyle="1" w:styleId="CommentSubjectChar">
    <w:name w:val="Comment Subject Char"/>
    <w:rsid w:val="00CD2022"/>
    <w:rPr>
      <w:lang w:eastAsia="zh-CN"/>
    </w:rPr>
  </w:style>
  <w:style w:type="paragraph" w:customStyle="1" w:styleId="Heading">
    <w:name w:val="Heading"/>
    <w:basedOn w:val="Normal"/>
    <w:next w:val="BodyText"/>
    <w:rsid w:val="00CD2022"/>
    <w:pPr>
      <w:keepNext/>
      <w:spacing w:before="240" w:after="120"/>
    </w:pPr>
  </w:style>
  <w:style w:type="paragraph" w:styleId="BodyText">
    <w:name w:val="Body Text"/>
    <w:basedOn w:val="Normal"/>
    <w:rsid w:val="00CD2022"/>
    <w:pPr>
      <w:spacing w:after="120"/>
      <w:ind w:firstLine="720"/>
    </w:pPr>
  </w:style>
  <w:style w:type="paragraph" w:styleId="List">
    <w:name w:val="List"/>
    <w:basedOn w:val="BodyText"/>
    <w:rsid w:val="00CD2022"/>
    <w:rPr>
      <w:rFonts w:cs="Lohit Hindi"/>
    </w:rPr>
  </w:style>
  <w:style w:type="paragraph" w:styleId="Caption">
    <w:name w:val="caption"/>
    <w:basedOn w:val="Normal"/>
    <w:qFormat/>
    <w:rsid w:val="00CD2022"/>
    <w:pPr>
      <w:suppressLineNumbers/>
      <w:spacing w:before="120" w:after="120"/>
    </w:pPr>
  </w:style>
  <w:style w:type="paragraph" w:customStyle="1" w:styleId="Index">
    <w:name w:val="Index"/>
    <w:basedOn w:val="Normal"/>
    <w:rsid w:val="00CD2022"/>
    <w:pPr>
      <w:suppressLineNumbers/>
    </w:pPr>
    <w:rPr>
      <w:rFonts w:cs="Lohit Hindi"/>
    </w:rPr>
  </w:style>
  <w:style w:type="paragraph" w:customStyle="1" w:styleId="StyleLeft0Hanging05">
    <w:name w:val="Style Left:  0&quot; Hanging:  0.5&quot;"/>
    <w:basedOn w:val="Normal"/>
    <w:rsid w:val="00CD2022"/>
    <w:pPr>
      <w:spacing w:after="120"/>
      <w:ind w:left="720" w:hanging="720"/>
    </w:pPr>
  </w:style>
  <w:style w:type="paragraph" w:styleId="Footer">
    <w:name w:val="footer"/>
    <w:basedOn w:val="Normal"/>
    <w:rsid w:val="00CD2022"/>
    <w:pPr>
      <w:tabs>
        <w:tab w:val="center" w:pos="4320"/>
        <w:tab w:val="right" w:pos="8640"/>
      </w:tabs>
    </w:pPr>
  </w:style>
  <w:style w:type="paragraph" w:styleId="CommentText">
    <w:name w:val="annotation text"/>
    <w:basedOn w:val="Normal"/>
    <w:rsid w:val="00CD2022"/>
  </w:style>
  <w:style w:type="paragraph" w:styleId="BalloonText">
    <w:name w:val="Balloon Text"/>
    <w:basedOn w:val="Normal"/>
    <w:rsid w:val="00CD2022"/>
  </w:style>
  <w:style w:type="paragraph" w:styleId="DocumentMap">
    <w:name w:val="Document Map"/>
    <w:basedOn w:val="Normal"/>
    <w:rsid w:val="00CD2022"/>
    <w:pPr>
      <w:shd w:val="clear" w:color="auto" w:fill="000080"/>
    </w:pPr>
    <w:rPr>
      <w:rFonts w:ascii="Tahoma" w:hAnsi="Tahoma" w:cs="Tahoma"/>
    </w:rPr>
  </w:style>
  <w:style w:type="paragraph" w:styleId="BodyText2">
    <w:name w:val="Body Text 2"/>
    <w:basedOn w:val="Normal"/>
    <w:rsid w:val="00CD2022"/>
    <w:pPr>
      <w:spacing w:after="120" w:line="480" w:lineRule="auto"/>
    </w:pPr>
  </w:style>
  <w:style w:type="paragraph" w:styleId="NormalWeb">
    <w:name w:val="Normal (Web)"/>
    <w:basedOn w:val="Normal"/>
    <w:rsid w:val="00CD2022"/>
    <w:pPr>
      <w:spacing w:before="100" w:after="100"/>
    </w:pPr>
  </w:style>
  <w:style w:type="paragraph" w:styleId="BodyText3">
    <w:name w:val="Body Text 3"/>
    <w:basedOn w:val="Normal"/>
    <w:rsid w:val="00CD2022"/>
    <w:pPr>
      <w:spacing w:line="360" w:lineRule="auto"/>
    </w:pPr>
  </w:style>
  <w:style w:type="paragraph" w:customStyle="1" w:styleId="TableContents">
    <w:name w:val="Table Contents"/>
    <w:basedOn w:val="Normal"/>
    <w:rsid w:val="00CD2022"/>
    <w:pPr>
      <w:suppressLineNumbers/>
    </w:pPr>
  </w:style>
  <w:style w:type="paragraph" w:customStyle="1" w:styleId="TableHeading">
    <w:name w:val="Table Heading"/>
    <w:basedOn w:val="TableContents"/>
    <w:rsid w:val="00CD2022"/>
    <w:pPr>
      <w:jc w:val="center"/>
    </w:pPr>
    <w:rPr>
      <w:b/>
      <w:bCs/>
    </w:rPr>
  </w:style>
  <w:style w:type="paragraph" w:customStyle="1" w:styleId="Framecontents">
    <w:name w:val="Frame contents"/>
    <w:basedOn w:val="BodyText"/>
    <w:rsid w:val="00CD2022"/>
  </w:style>
  <w:style w:type="paragraph" w:styleId="Header">
    <w:name w:val="header"/>
    <w:basedOn w:val="Normal"/>
    <w:link w:val="HeaderChar"/>
    <w:uiPriority w:val="99"/>
    <w:rsid w:val="00CD2022"/>
    <w:pPr>
      <w:suppressLineNumbers/>
      <w:tabs>
        <w:tab w:val="center" w:pos="4986"/>
        <w:tab w:val="right" w:pos="9972"/>
      </w:tabs>
    </w:pPr>
  </w:style>
  <w:style w:type="paragraph" w:styleId="CommentSubject">
    <w:name w:val="annotation subject"/>
    <w:basedOn w:val="CommentText"/>
    <w:next w:val="CommentText"/>
    <w:rsid w:val="00CD2022"/>
  </w:style>
  <w:style w:type="paragraph" w:styleId="Revision">
    <w:name w:val="Revision"/>
    <w:rsid w:val="00CD2022"/>
    <w:pPr>
      <w:suppressAutoHyphens/>
    </w:pPr>
  </w:style>
  <w:style w:type="character" w:customStyle="1" w:styleId="HeaderChar">
    <w:name w:val="Header Char"/>
    <w:basedOn w:val="DefaultParagraphFont"/>
    <w:link w:val="Header"/>
    <w:uiPriority w:val="99"/>
    <w:rsid w:val="00741F90"/>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hw.gov.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wnloads\www.abs.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bs.gov.au/websitedbs/D3110122.NSF/4a255eef008309e44a255eef00061e57/7d9cd936b58501f74a2564660006cc16!OpenDocument" TargetMode="External"/><Relationship Id="rId4" Type="http://schemas.openxmlformats.org/officeDocument/2006/relationships/settings" Target="settings.xml"/><Relationship Id="rId9" Type="http://schemas.openxmlformats.org/officeDocument/2006/relationships/hyperlink" Target="http://www.aihw.gov.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84C3F2-6BFC-4F86-BEB2-BD0391C9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c:creator>
  <cp:lastModifiedBy>Magali Barbieri</cp:lastModifiedBy>
  <cp:revision>7</cp:revision>
  <cp:lastPrinted>2016-11-29T18:16:00Z</cp:lastPrinted>
  <dcterms:created xsi:type="dcterms:W3CDTF">2019-02-01T00:01:00Z</dcterms:created>
  <dcterms:modified xsi:type="dcterms:W3CDTF">2019-03-14T17:43:00Z</dcterms:modified>
</cp:coreProperties>
</file>